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90FA2" w14:textId="77777777" w:rsidR="00951F0A" w:rsidRPr="00CD0C62" w:rsidRDefault="00951F0A" w:rsidP="0092511F">
      <w:pPr>
        <w:keepNext/>
        <w:widowControl w:val="0"/>
        <w:tabs>
          <w:tab w:val="left" w:pos="454"/>
        </w:tabs>
        <w:spacing w:line="480" w:lineRule="auto"/>
        <w:ind w:right="30"/>
        <w:rPr>
          <w:rFonts w:ascii="Times New Roman" w:hAnsi="Times New Roman" w:cs="Times New Roman"/>
          <w:b/>
          <w:sz w:val="24"/>
        </w:rPr>
      </w:pPr>
      <w:r w:rsidRPr="00CD0C62">
        <w:rPr>
          <w:rFonts w:ascii="Times New Roman" w:hAnsi="Times New Roman" w:cs="Times New Roman"/>
          <w:b/>
          <w:sz w:val="24"/>
        </w:rPr>
        <w:t>Additional Material</w:t>
      </w:r>
    </w:p>
    <w:p w14:paraId="6D7988C0" w14:textId="77777777" w:rsidR="00951F0A" w:rsidRPr="00CD0C62" w:rsidRDefault="00951F0A" w:rsidP="0092511F">
      <w:pPr>
        <w:keepNext/>
        <w:widowControl w:val="0"/>
        <w:tabs>
          <w:tab w:val="left" w:pos="454"/>
        </w:tabs>
        <w:spacing w:line="480" w:lineRule="auto"/>
        <w:ind w:left="270" w:right="30" w:hanging="180"/>
        <w:rPr>
          <w:rFonts w:ascii="Times New Roman" w:hAnsi="Times New Roman" w:cs="Times New Roman"/>
          <w:b/>
          <w:sz w:val="24"/>
        </w:rPr>
      </w:pPr>
      <w:bookmarkStart w:id="0" w:name="OLE_LINK7"/>
      <w:bookmarkStart w:id="1" w:name="OLE_LINK8"/>
      <w:r w:rsidRPr="00CD0C62">
        <w:rPr>
          <w:rFonts w:ascii="Times New Roman" w:hAnsi="Times New Roman" w:cs="Times New Roman"/>
          <w:b/>
          <w:sz w:val="24"/>
        </w:rPr>
        <w:t xml:space="preserve">Additional File 1 </w:t>
      </w:r>
    </w:p>
    <w:p w14:paraId="6A8011DA" w14:textId="3E6E5095" w:rsidR="00951F0A" w:rsidRPr="00CD0C62" w:rsidRDefault="00951F0A" w:rsidP="0092511F">
      <w:pPr>
        <w:keepNext/>
        <w:widowControl w:val="0"/>
        <w:tabs>
          <w:tab w:val="left" w:pos="454"/>
        </w:tabs>
        <w:spacing w:line="480" w:lineRule="auto"/>
        <w:ind w:left="270" w:right="30" w:hanging="270"/>
        <w:rPr>
          <w:rFonts w:ascii="Times New Roman" w:hAnsi="Times New Roman" w:cs="Times New Roman"/>
          <w:sz w:val="24"/>
        </w:rPr>
      </w:pPr>
      <w:r w:rsidRPr="00CD0C62">
        <w:rPr>
          <w:rFonts w:ascii="Times New Roman" w:hAnsi="Times New Roman" w:cs="Times New Roman"/>
          <w:b/>
          <w:sz w:val="24"/>
        </w:rPr>
        <w:t xml:space="preserve">  Name:</w:t>
      </w:r>
      <w:r w:rsidRPr="00CD0C62">
        <w:rPr>
          <w:rFonts w:ascii="Times New Roman" w:hAnsi="Times New Roman" w:cs="Times New Roman"/>
          <w:sz w:val="24"/>
        </w:rPr>
        <w:t xml:space="preserve"> Instructions_for_</w:t>
      </w:r>
      <w:r w:rsidRPr="00AD4B70">
        <w:rPr>
          <w:rFonts w:ascii="Times New Roman" w:hAnsi="Times New Roman" w:cs="Times New Roman"/>
          <w:i/>
          <w:sz w:val="24"/>
        </w:rPr>
        <w:t>TSCreator</w:t>
      </w:r>
      <w:r w:rsidRPr="00CD0C62">
        <w:rPr>
          <w:rFonts w:ascii="Times New Roman" w:hAnsi="Times New Roman" w:cs="Times New Roman"/>
          <w:sz w:val="24"/>
        </w:rPr>
        <w:t xml:space="preserve">_making_evolutionary_charts.txt </w:t>
      </w:r>
    </w:p>
    <w:p w14:paraId="4E39CBCF" w14:textId="77777777" w:rsidR="00951F0A" w:rsidRPr="00CD0C62" w:rsidRDefault="00951F0A" w:rsidP="0092511F">
      <w:pPr>
        <w:keepNext/>
        <w:widowControl w:val="0"/>
        <w:tabs>
          <w:tab w:val="left" w:pos="454"/>
        </w:tabs>
        <w:spacing w:line="480" w:lineRule="auto"/>
        <w:ind w:left="90" w:right="30"/>
        <w:rPr>
          <w:rFonts w:ascii="Times New Roman" w:hAnsi="Times New Roman" w:cs="Times New Roman"/>
          <w:sz w:val="24"/>
        </w:rPr>
      </w:pPr>
      <w:r w:rsidRPr="00CD0C62">
        <w:rPr>
          <w:rFonts w:ascii="Times New Roman" w:hAnsi="Times New Roman" w:cs="Times New Roman"/>
          <w:b/>
          <w:sz w:val="24"/>
        </w:rPr>
        <w:t xml:space="preserve"> Description:</w:t>
      </w:r>
      <w:r w:rsidRPr="00CD0C62">
        <w:rPr>
          <w:rFonts w:ascii="Times New Roman" w:hAnsi="Times New Roman" w:cs="Times New Roman"/>
          <w:sz w:val="24"/>
        </w:rPr>
        <w:t xml:space="preserve"> A text file which contains instruction on how to execute the TimeScale Creator software </w:t>
      </w:r>
      <w:bookmarkEnd w:id="0"/>
      <w:bookmarkEnd w:id="1"/>
      <w:r w:rsidRPr="00CD0C62">
        <w:rPr>
          <w:rFonts w:ascii="Times New Roman" w:hAnsi="Times New Roman" w:cs="Times New Roman"/>
          <w:sz w:val="24"/>
        </w:rPr>
        <w:t>on both Macintosh and Windows operating system, how to load datapacks and generate charts.</w:t>
      </w:r>
    </w:p>
    <w:p w14:paraId="1A4CA875" w14:textId="77777777" w:rsidR="00951F0A" w:rsidRPr="00CD0C62" w:rsidRDefault="00951F0A" w:rsidP="0092511F">
      <w:pPr>
        <w:keepNext/>
        <w:widowControl w:val="0"/>
        <w:tabs>
          <w:tab w:val="left" w:pos="454"/>
        </w:tabs>
        <w:spacing w:line="480" w:lineRule="auto"/>
        <w:ind w:left="270" w:right="30" w:hanging="180"/>
        <w:rPr>
          <w:rFonts w:ascii="Times New Roman" w:hAnsi="Times New Roman" w:cs="Times New Roman"/>
          <w:b/>
          <w:sz w:val="24"/>
        </w:rPr>
      </w:pPr>
      <w:bookmarkStart w:id="2" w:name="OLE_LINK13"/>
      <w:bookmarkStart w:id="3" w:name="OLE_LINK9"/>
      <w:r w:rsidRPr="00CD0C62">
        <w:rPr>
          <w:rFonts w:ascii="Times New Roman" w:hAnsi="Times New Roman" w:cs="Times New Roman"/>
          <w:b/>
          <w:sz w:val="24"/>
        </w:rPr>
        <w:t xml:space="preserve">Additional File 2 </w:t>
      </w:r>
    </w:p>
    <w:p w14:paraId="09E74555" w14:textId="000A2292" w:rsidR="00951F0A" w:rsidRPr="00CD0C62" w:rsidRDefault="00951F0A" w:rsidP="0092511F">
      <w:pPr>
        <w:keepNext/>
        <w:widowControl w:val="0"/>
        <w:tabs>
          <w:tab w:val="left" w:pos="454"/>
        </w:tabs>
        <w:spacing w:line="480" w:lineRule="auto"/>
        <w:ind w:left="270" w:right="30" w:hanging="180"/>
        <w:rPr>
          <w:rFonts w:ascii="Times New Roman" w:hAnsi="Times New Roman" w:cs="Times New Roman"/>
          <w:sz w:val="24"/>
        </w:rPr>
      </w:pPr>
      <w:r w:rsidRPr="00CD0C62">
        <w:rPr>
          <w:rFonts w:ascii="Times New Roman" w:hAnsi="Times New Roman" w:cs="Times New Roman"/>
          <w:b/>
          <w:sz w:val="24"/>
        </w:rPr>
        <w:t xml:space="preserve"> Name: </w:t>
      </w:r>
      <w:bookmarkStart w:id="4" w:name="OLE_LINK11"/>
      <w:bookmarkStart w:id="5" w:name="OLE_LINK12"/>
      <w:proofErr w:type="spellStart"/>
      <w:r w:rsidRPr="00CD0C62">
        <w:rPr>
          <w:rFonts w:ascii="Times New Roman" w:hAnsi="Times New Roman" w:cs="Times New Roman"/>
          <w:sz w:val="24"/>
        </w:rPr>
        <w:t>Vertebrate</w:t>
      </w:r>
      <w:r w:rsidR="008F670B">
        <w:rPr>
          <w:rFonts w:ascii="Times New Roman" w:hAnsi="Times New Roman" w:cs="Times New Roman"/>
          <w:sz w:val="24"/>
        </w:rPr>
        <w:t>_</w:t>
      </w:r>
      <w:r w:rsidRPr="00CD0C62">
        <w:rPr>
          <w:rFonts w:ascii="Times New Roman" w:hAnsi="Times New Roman" w:cs="Times New Roman"/>
          <w:sz w:val="24"/>
        </w:rPr>
        <w:t>evolution</w:t>
      </w:r>
      <w:r w:rsidR="008F670B">
        <w:rPr>
          <w:rFonts w:ascii="Times New Roman" w:hAnsi="Times New Roman" w:cs="Times New Roman"/>
          <w:sz w:val="24"/>
        </w:rPr>
        <w:t>_</w:t>
      </w:r>
      <w:r w:rsidRPr="00CD0C62">
        <w:rPr>
          <w:rFonts w:ascii="Times New Roman" w:hAnsi="Times New Roman" w:cs="Times New Roman"/>
          <w:sz w:val="24"/>
        </w:rPr>
        <w:t>datapack</w:t>
      </w:r>
      <w:r w:rsidR="008F670B">
        <w:rPr>
          <w:rFonts w:ascii="Times New Roman" w:hAnsi="Times New Roman" w:cs="Times New Roman"/>
          <w:sz w:val="24"/>
        </w:rPr>
        <w:t>_</w:t>
      </w:r>
      <w:r w:rsidRPr="00CD0C62">
        <w:rPr>
          <w:rFonts w:ascii="Times New Roman" w:hAnsi="Times New Roman" w:cs="Times New Roman"/>
          <w:sz w:val="24"/>
        </w:rPr>
        <w:t>with</w:t>
      </w:r>
      <w:r w:rsidR="008F670B">
        <w:rPr>
          <w:rFonts w:ascii="Times New Roman" w:hAnsi="Times New Roman" w:cs="Times New Roman"/>
          <w:sz w:val="24"/>
        </w:rPr>
        <w:t>_</w:t>
      </w:r>
      <w:r w:rsidRPr="00CD0C62">
        <w:rPr>
          <w:rFonts w:ascii="Times New Roman" w:hAnsi="Times New Roman" w:cs="Times New Roman"/>
          <w:sz w:val="24"/>
        </w:rPr>
        <w:t>images.dpk</w:t>
      </w:r>
      <w:bookmarkEnd w:id="4"/>
      <w:bookmarkEnd w:id="5"/>
      <w:proofErr w:type="spellEnd"/>
    </w:p>
    <w:p w14:paraId="085B8388" w14:textId="77777777" w:rsidR="00951F0A" w:rsidRPr="00CD0C62" w:rsidRDefault="00951F0A" w:rsidP="0092511F">
      <w:pPr>
        <w:keepNext/>
        <w:widowControl w:val="0"/>
        <w:tabs>
          <w:tab w:val="left" w:pos="454"/>
        </w:tabs>
        <w:spacing w:line="480" w:lineRule="auto"/>
        <w:ind w:left="90" w:right="30" w:hanging="90"/>
        <w:rPr>
          <w:rFonts w:ascii="Times New Roman" w:hAnsi="Times New Roman" w:cs="Times New Roman"/>
          <w:sz w:val="24"/>
        </w:rPr>
      </w:pPr>
      <w:r w:rsidRPr="00CD0C62">
        <w:rPr>
          <w:rFonts w:ascii="Times New Roman" w:hAnsi="Times New Roman" w:cs="Times New Roman"/>
          <w:sz w:val="24"/>
        </w:rPr>
        <w:t xml:space="preserve">  </w:t>
      </w:r>
      <w:r w:rsidRPr="00CD0C62">
        <w:rPr>
          <w:rFonts w:ascii="Times New Roman" w:hAnsi="Times New Roman" w:cs="Times New Roman"/>
          <w:b/>
          <w:sz w:val="24"/>
        </w:rPr>
        <w:t xml:space="preserve">Description: </w:t>
      </w:r>
      <w:r w:rsidRPr="00AD4B70">
        <w:rPr>
          <w:rFonts w:ascii="Times New Roman" w:hAnsi="Times New Roman" w:cs="Times New Roman"/>
          <w:i/>
          <w:sz w:val="24"/>
        </w:rPr>
        <w:t>TSCreator</w:t>
      </w:r>
      <w:r w:rsidRPr="00CD0C62">
        <w:rPr>
          <w:rFonts w:ascii="Times New Roman" w:hAnsi="Times New Roman" w:cs="Times New Roman"/>
          <w:sz w:val="24"/>
        </w:rPr>
        <w:t xml:space="preserve"> datapack file which includes text datapack and images for vertebrate evolution.</w:t>
      </w:r>
    </w:p>
    <w:p w14:paraId="39D1ADFB" w14:textId="77777777" w:rsidR="00951F0A" w:rsidRPr="00CD0C62" w:rsidRDefault="00951F0A" w:rsidP="0092511F">
      <w:pPr>
        <w:keepNext/>
        <w:widowControl w:val="0"/>
        <w:tabs>
          <w:tab w:val="left" w:pos="454"/>
        </w:tabs>
        <w:spacing w:line="480" w:lineRule="auto"/>
        <w:ind w:left="270" w:right="30" w:hanging="180"/>
        <w:rPr>
          <w:rFonts w:ascii="Times New Roman" w:hAnsi="Times New Roman" w:cs="Times New Roman"/>
          <w:b/>
          <w:sz w:val="24"/>
        </w:rPr>
      </w:pPr>
      <w:bookmarkStart w:id="6" w:name="OLE_LINK14"/>
      <w:bookmarkEnd w:id="2"/>
      <w:r w:rsidRPr="00CD0C62">
        <w:rPr>
          <w:rFonts w:ascii="Times New Roman" w:hAnsi="Times New Roman" w:cs="Times New Roman"/>
          <w:b/>
          <w:sz w:val="24"/>
        </w:rPr>
        <w:t xml:space="preserve">Additional File 3 </w:t>
      </w:r>
    </w:p>
    <w:p w14:paraId="3C0C4B27" w14:textId="474956B3" w:rsidR="00951F0A" w:rsidRPr="00CD0C62" w:rsidRDefault="00951F0A" w:rsidP="0092511F">
      <w:pPr>
        <w:keepNext/>
        <w:widowControl w:val="0"/>
        <w:tabs>
          <w:tab w:val="left" w:pos="454"/>
        </w:tabs>
        <w:spacing w:line="480" w:lineRule="auto"/>
        <w:ind w:left="270" w:right="30" w:hanging="180"/>
        <w:rPr>
          <w:rFonts w:ascii="Times New Roman" w:hAnsi="Times New Roman" w:cs="Times New Roman"/>
          <w:sz w:val="24"/>
        </w:rPr>
      </w:pPr>
      <w:r w:rsidRPr="00CD0C62">
        <w:rPr>
          <w:rFonts w:ascii="Times New Roman" w:hAnsi="Times New Roman" w:cs="Times New Roman"/>
          <w:b/>
          <w:sz w:val="24"/>
        </w:rPr>
        <w:t xml:space="preserve"> Name: </w:t>
      </w:r>
      <w:bookmarkStart w:id="7" w:name="OLE_LINK17"/>
      <w:r w:rsidRPr="00CD0C62">
        <w:rPr>
          <w:rFonts w:ascii="Times New Roman" w:hAnsi="Times New Roman" w:cs="Times New Roman"/>
          <w:sz w:val="24"/>
        </w:rPr>
        <w:t>Horse</w:t>
      </w:r>
      <w:r w:rsidR="00240981">
        <w:rPr>
          <w:rFonts w:ascii="Times New Roman" w:hAnsi="Times New Roman" w:cs="Times New Roman"/>
          <w:sz w:val="24"/>
        </w:rPr>
        <w:t>_</w:t>
      </w:r>
      <w:r w:rsidRPr="00CD0C62">
        <w:rPr>
          <w:rFonts w:ascii="Times New Roman" w:hAnsi="Times New Roman" w:cs="Times New Roman"/>
          <w:sz w:val="24"/>
        </w:rPr>
        <w:t>evolution</w:t>
      </w:r>
      <w:r w:rsidR="00240981">
        <w:rPr>
          <w:rFonts w:ascii="Times New Roman" w:hAnsi="Times New Roman" w:cs="Times New Roman"/>
          <w:sz w:val="24"/>
        </w:rPr>
        <w:t>_</w:t>
      </w:r>
      <w:r w:rsidRPr="00CD0C62">
        <w:rPr>
          <w:rFonts w:ascii="Times New Roman" w:hAnsi="Times New Roman" w:cs="Times New Roman"/>
          <w:sz w:val="24"/>
        </w:rPr>
        <w:t>datapack</w:t>
      </w:r>
      <w:r w:rsidR="00240981">
        <w:rPr>
          <w:rFonts w:ascii="Times New Roman" w:hAnsi="Times New Roman" w:cs="Times New Roman"/>
          <w:sz w:val="24"/>
        </w:rPr>
        <w:t>_</w:t>
      </w:r>
      <w:r w:rsidRPr="00CD0C62">
        <w:rPr>
          <w:rFonts w:ascii="Times New Roman" w:hAnsi="Times New Roman" w:cs="Times New Roman"/>
          <w:sz w:val="24"/>
        </w:rPr>
        <w:t>making</w:t>
      </w:r>
      <w:r w:rsidR="00240981">
        <w:rPr>
          <w:rFonts w:ascii="Times New Roman" w:hAnsi="Times New Roman" w:cs="Times New Roman"/>
          <w:sz w:val="24"/>
        </w:rPr>
        <w:t>_</w:t>
      </w:r>
      <w:r w:rsidRPr="00CD0C62">
        <w:rPr>
          <w:rFonts w:ascii="Times New Roman" w:hAnsi="Times New Roman" w:cs="Times New Roman"/>
          <w:sz w:val="24"/>
        </w:rPr>
        <w:t>using</w:t>
      </w:r>
      <w:r w:rsidR="00240981">
        <w:rPr>
          <w:rFonts w:ascii="Times New Roman" w:hAnsi="Times New Roman" w:cs="Times New Roman"/>
          <w:sz w:val="24"/>
        </w:rPr>
        <w:t>_</w:t>
      </w:r>
      <w:r w:rsidRPr="00CD0C62">
        <w:rPr>
          <w:rFonts w:ascii="Times New Roman" w:hAnsi="Times New Roman" w:cs="Times New Roman"/>
          <w:sz w:val="24"/>
        </w:rPr>
        <w:t>excel.xls</w:t>
      </w:r>
      <w:r w:rsidRPr="00CD0C62">
        <w:rPr>
          <w:rFonts w:ascii="Times New Roman" w:hAnsi="Times New Roman" w:cs="Times New Roman"/>
          <w:b/>
          <w:sz w:val="24"/>
        </w:rPr>
        <w:t xml:space="preserve"> </w:t>
      </w:r>
      <w:r w:rsidRPr="00CD0C62">
        <w:rPr>
          <w:rFonts w:ascii="Times New Roman" w:hAnsi="Times New Roman" w:cs="Times New Roman"/>
          <w:sz w:val="24"/>
        </w:rPr>
        <w:t xml:space="preserve"> </w:t>
      </w:r>
    </w:p>
    <w:bookmarkEnd w:id="7"/>
    <w:p w14:paraId="3EABF042" w14:textId="77777777" w:rsidR="00951F0A" w:rsidRPr="00CD0C62" w:rsidRDefault="00951F0A" w:rsidP="0092511F">
      <w:pPr>
        <w:keepNext/>
        <w:widowControl w:val="0"/>
        <w:tabs>
          <w:tab w:val="left" w:pos="454"/>
        </w:tabs>
        <w:spacing w:line="480" w:lineRule="auto"/>
        <w:ind w:left="90" w:right="30"/>
        <w:rPr>
          <w:rFonts w:ascii="Times New Roman" w:hAnsi="Times New Roman" w:cs="Times New Roman"/>
          <w:sz w:val="24"/>
        </w:rPr>
      </w:pPr>
      <w:r w:rsidRPr="00CD0C62">
        <w:rPr>
          <w:rFonts w:ascii="Times New Roman" w:hAnsi="Times New Roman" w:cs="Times New Roman"/>
          <w:sz w:val="24"/>
        </w:rPr>
        <w:t xml:space="preserve"> </w:t>
      </w:r>
      <w:r w:rsidRPr="00CD0C62">
        <w:rPr>
          <w:rFonts w:ascii="Times New Roman" w:hAnsi="Times New Roman" w:cs="Times New Roman"/>
          <w:b/>
          <w:sz w:val="24"/>
        </w:rPr>
        <w:t xml:space="preserve">Description: </w:t>
      </w:r>
      <w:r w:rsidRPr="00CD0C62">
        <w:rPr>
          <w:rFonts w:ascii="Times New Roman" w:hAnsi="Times New Roman" w:cs="Times New Roman"/>
          <w:sz w:val="24"/>
        </w:rPr>
        <w:t>An excel file with three excel sheets showing an example of making a horse evolutionary tree: (a) “Horse Evolution” (see Appendix 2 for further details), (b) “Master Chronostrat” (age information) (c) “Output” (final output to be saved as text datapack)</w:t>
      </w:r>
    </w:p>
    <w:p w14:paraId="652CECB1" w14:textId="77777777" w:rsidR="00951F0A" w:rsidRPr="00CD0C62" w:rsidRDefault="00951F0A" w:rsidP="0092511F">
      <w:pPr>
        <w:keepNext/>
        <w:widowControl w:val="0"/>
        <w:tabs>
          <w:tab w:val="left" w:pos="454"/>
        </w:tabs>
        <w:spacing w:line="480" w:lineRule="auto"/>
        <w:ind w:left="270" w:right="30" w:hanging="180"/>
        <w:rPr>
          <w:rFonts w:ascii="Times New Roman" w:hAnsi="Times New Roman" w:cs="Times New Roman"/>
          <w:b/>
          <w:sz w:val="24"/>
        </w:rPr>
      </w:pPr>
      <w:bookmarkStart w:id="8" w:name="OLE_LINK15"/>
      <w:r w:rsidRPr="00CD0C62">
        <w:rPr>
          <w:rFonts w:ascii="Times New Roman" w:hAnsi="Times New Roman" w:cs="Times New Roman"/>
          <w:b/>
          <w:sz w:val="24"/>
        </w:rPr>
        <w:t xml:space="preserve">Additional File 4 </w:t>
      </w:r>
    </w:p>
    <w:p w14:paraId="07811E8B" w14:textId="124144D6" w:rsidR="00951F0A" w:rsidRPr="00CD0C62" w:rsidRDefault="00951F0A" w:rsidP="0092511F">
      <w:pPr>
        <w:keepNext/>
        <w:widowControl w:val="0"/>
        <w:tabs>
          <w:tab w:val="left" w:pos="454"/>
        </w:tabs>
        <w:spacing w:line="480" w:lineRule="auto"/>
        <w:ind w:left="270" w:right="30" w:hanging="180"/>
        <w:rPr>
          <w:rFonts w:ascii="Times New Roman" w:hAnsi="Times New Roman" w:cs="Times New Roman"/>
          <w:sz w:val="24"/>
        </w:rPr>
      </w:pPr>
      <w:r w:rsidRPr="00CD0C62">
        <w:rPr>
          <w:rFonts w:ascii="Times New Roman" w:hAnsi="Times New Roman" w:cs="Times New Roman"/>
          <w:b/>
          <w:sz w:val="24"/>
        </w:rPr>
        <w:t xml:space="preserve"> Name: </w:t>
      </w:r>
      <w:bookmarkStart w:id="9" w:name="OLE_LINK18"/>
      <w:r w:rsidRPr="00CD0C62">
        <w:rPr>
          <w:rFonts w:ascii="Times New Roman" w:hAnsi="Times New Roman" w:cs="Times New Roman"/>
          <w:sz w:val="24"/>
        </w:rPr>
        <w:t>Horse</w:t>
      </w:r>
      <w:r w:rsidR="000255AF">
        <w:rPr>
          <w:rFonts w:ascii="Times New Roman" w:hAnsi="Times New Roman" w:cs="Times New Roman"/>
          <w:sz w:val="24"/>
        </w:rPr>
        <w:t>_</w:t>
      </w:r>
      <w:r w:rsidRPr="00CD0C62">
        <w:rPr>
          <w:rFonts w:ascii="Times New Roman" w:hAnsi="Times New Roman" w:cs="Times New Roman"/>
          <w:sz w:val="24"/>
        </w:rPr>
        <w:t>evolution</w:t>
      </w:r>
      <w:r w:rsidR="000255AF">
        <w:rPr>
          <w:rFonts w:ascii="Times New Roman" w:hAnsi="Times New Roman" w:cs="Times New Roman"/>
          <w:sz w:val="24"/>
        </w:rPr>
        <w:t>_</w:t>
      </w:r>
      <w:r w:rsidRPr="00CD0C62">
        <w:rPr>
          <w:rFonts w:ascii="Times New Roman" w:hAnsi="Times New Roman" w:cs="Times New Roman"/>
          <w:sz w:val="24"/>
        </w:rPr>
        <w:t>datapack</w:t>
      </w:r>
      <w:r w:rsidR="000255AF">
        <w:rPr>
          <w:rFonts w:ascii="Times New Roman" w:hAnsi="Times New Roman" w:cs="Times New Roman"/>
          <w:sz w:val="24"/>
        </w:rPr>
        <w:t>_</w:t>
      </w:r>
      <w:r w:rsidRPr="00CD0C62">
        <w:rPr>
          <w:rFonts w:ascii="Times New Roman" w:hAnsi="Times New Roman" w:cs="Times New Roman"/>
          <w:sz w:val="24"/>
        </w:rPr>
        <w:t>in</w:t>
      </w:r>
      <w:r w:rsidR="000255AF">
        <w:rPr>
          <w:rFonts w:ascii="Times New Roman" w:hAnsi="Times New Roman" w:cs="Times New Roman"/>
          <w:sz w:val="24"/>
        </w:rPr>
        <w:t>_</w:t>
      </w:r>
      <w:r w:rsidRPr="00CD0C62">
        <w:rPr>
          <w:rFonts w:ascii="Times New Roman" w:hAnsi="Times New Roman" w:cs="Times New Roman"/>
          <w:sz w:val="24"/>
        </w:rPr>
        <w:t>text.txt</w:t>
      </w:r>
      <w:r w:rsidRPr="00CD0C62">
        <w:rPr>
          <w:rFonts w:ascii="Times New Roman" w:hAnsi="Times New Roman" w:cs="Times New Roman"/>
          <w:b/>
          <w:sz w:val="24"/>
        </w:rPr>
        <w:t xml:space="preserve"> </w:t>
      </w:r>
      <w:r w:rsidRPr="00CD0C62">
        <w:rPr>
          <w:rFonts w:ascii="Times New Roman" w:hAnsi="Times New Roman" w:cs="Times New Roman"/>
          <w:sz w:val="24"/>
        </w:rPr>
        <w:t xml:space="preserve"> </w:t>
      </w:r>
      <w:bookmarkEnd w:id="9"/>
    </w:p>
    <w:p w14:paraId="7F7D5E9C" w14:textId="77777777" w:rsidR="00951F0A" w:rsidRPr="00CD0C62" w:rsidRDefault="00951F0A" w:rsidP="0092511F">
      <w:pPr>
        <w:keepNext/>
        <w:widowControl w:val="0"/>
        <w:tabs>
          <w:tab w:val="left" w:pos="454"/>
        </w:tabs>
        <w:spacing w:line="480" w:lineRule="auto"/>
        <w:ind w:left="90" w:right="30"/>
        <w:rPr>
          <w:rFonts w:ascii="Times New Roman" w:hAnsi="Times New Roman" w:cs="Times New Roman"/>
          <w:sz w:val="24"/>
        </w:rPr>
      </w:pPr>
      <w:r w:rsidRPr="00CD0C62">
        <w:rPr>
          <w:rFonts w:ascii="Times New Roman" w:hAnsi="Times New Roman" w:cs="Times New Roman"/>
          <w:sz w:val="24"/>
        </w:rPr>
        <w:t xml:space="preserve"> </w:t>
      </w:r>
      <w:r w:rsidRPr="00CD0C62">
        <w:rPr>
          <w:rFonts w:ascii="Times New Roman" w:hAnsi="Times New Roman" w:cs="Times New Roman"/>
          <w:b/>
          <w:sz w:val="24"/>
        </w:rPr>
        <w:t xml:space="preserve">Description: </w:t>
      </w:r>
      <w:r w:rsidRPr="00CD0C62">
        <w:rPr>
          <w:rFonts w:ascii="Times New Roman" w:hAnsi="Times New Roman" w:cs="Times New Roman"/>
          <w:sz w:val="24"/>
        </w:rPr>
        <w:t xml:space="preserve">The final output text file for horse evolution generated using the excel file </w:t>
      </w:r>
      <w:r w:rsidRPr="00CD0C62">
        <w:rPr>
          <w:rFonts w:ascii="Times New Roman" w:hAnsi="Times New Roman" w:cs="Times New Roman"/>
          <w:sz w:val="24"/>
        </w:rPr>
        <w:lastRenderedPageBreak/>
        <w:t>provided.</w:t>
      </w:r>
    </w:p>
    <w:p w14:paraId="07A375A5" w14:textId="77777777" w:rsidR="00951F0A" w:rsidRPr="00CD0C62" w:rsidRDefault="00951F0A" w:rsidP="0092511F">
      <w:pPr>
        <w:keepNext/>
        <w:widowControl w:val="0"/>
        <w:tabs>
          <w:tab w:val="left" w:pos="454"/>
        </w:tabs>
        <w:spacing w:line="480" w:lineRule="auto"/>
        <w:ind w:left="270" w:right="30" w:hanging="180"/>
        <w:rPr>
          <w:rFonts w:ascii="Times New Roman" w:hAnsi="Times New Roman" w:cs="Times New Roman"/>
          <w:b/>
          <w:sz w:val="24"/>
        </w:rPr>
      </w:pPr>
      <w:bookmarkStart w:id="10" w:name="OLE_LINK47"/>
      <w:bookmarkStart w:id="11" w:name="OLE_LINK48"/>
      <w:r w:rsidRPr="00CD0C62">
        <w:rPr>
          <w:rFonts w:ascii="Times New Roman" w:hAnsi="Times New Roman" w:cs="Times New Roman"/>
          <w:b/>
          <w:sz w:val="24"/>
        </w:rPr>
        <w:t xml:space="preserve">Additional File 5 </w:t>
      </w:r>
    </w:p>
    <w:p w14:paraId="24E4EEDE" w14:textId="1CCD4386" w:rsidR="00951F0A" w:rsidRPr="00CD0C62" w:rsidRDefault="00951F0A" w:rsidP="0092511F">
      <w:pPr>
        <w:keepNext/>
        <w:widowControl w:val="0"/>
        <w:tabs>
          <w:tab w:val="left" w:pos="454"/>
        </w:tabs>
        <w:spacing w:line="480" w:lineRule="auto"/>
        <w:ind w:left="270" w:right="30" w:hanging="180"/>
        <w:rPr>
          <w:rFonts w:ascii="Times New Roman" w:hAnsi="Times New Roman" w:cs="Times New Roman"/>
          <w:sz w:val="24"/>
        </w:rPr>
      </w:pPr>
      <w:r w:rsidRPr="00CD0C62">
        <w:rPr>
          <w:rFonts w:ascii="Times New Roman" w:hAnsi="Times New Roman" w:cs="Times New Roman"/>
          <w:b/>
          <w:sz w:val="24"/>
        </w:rPr>
        <w:t xml:space="preserve"> Name: </w:t>
      </w:r>
      <w:bookmarkStart w:id="12" w:name="OLE_LINK16"/>
      <w:proofErr w:type="spellStart"/>
      <w:r w:rsidRPr="00CD0C62">
        <w:rPr>
          <w:rFonts w:ascii="Times New Roman" w:hAnsi="Times New Roman" w:cs="Times New Roman"/>
          <w:sz w:val="24"/>
        </w:rPr>
        <w:t>Paleogene</w:t>
      </w:r>
      <w:r w:rsidR="000255AF">
        <w:rPr>
          <w:rFonts w:ascii="Times New Roman" w:hAnsi="Times New Roman" w:cs="Times New Roman"/>
          <w:sz w:val="24"/>
        </w:rPr>
        <w:t>_</w:t>
      </w:r>
      <w:r w:rsidRPr="00CD0C62">
        <w:rPr>
          <w:rFonts w:ascii="Times New Roman" w:hAnsi="Times New Roman" w:cs="Times New Roman"/>
          <w:sz w:val="24"/>
        </w:rPr>
        <w:t>forams</w:t>
      </w:r>
      <w:r w:rsidR="000255AF">
        <w:rPr>
          <w:rFonts w:ascii="Times New Roman" w:hAnsi="Times New Roman" w:cs="Times New Roman"/>
          <w:sz w:val="24"/>
        </w:rPr>
        <w:t>_</w:t>
      </w:r>
      <w:r w:rsidRPr="00CD0C62">
        <w:rPr>
          <w:rFonts w:ascii="Times New Roman" w:hAnsi="Times New Roman" w:cs="Times New Roman"/>
          <w:sz w:val="24"/>
        </w:rPr>
        <w:t>evolution</w:t>
      </w:r>
      <w:r w:rsidR="000255AF">
        <w:rPr>
          <w:rFonts w:ascii="Times New Roman" w:hAnsi="Times New Roman" w:cs="Times New Roman"/>
          <w:sz w:val="24"/>
        </w:rPr>
        <w:t>_</w:t>
      </w:r>
      <w:r w:rsidRPr="00CD0C62">
        <w:rPr>
          <w:rFonts w:ascii="Times New Roman" w:hAnsi="Times New Roman" w:cs="Times New Roman"/>
          <w:sz w:val="24"/>
        </w:rPr>
        <w:t>datapack</w:t>
      </w:r>
      <w:r w:rsidR="000255AF">
        <w:rPr>
          <w:rFonts w:ascii="Times New Roman" w:hAnsi="Times New Roman" w:cs="Times New Roman"/>
          <w:sz w:val="24"/>
        </w:rPr>
        <w:t>_</w:t>
      </w:r>
      <w:r w:rsidRPr="00CD0C62">
        <w:rPr>
          <w:rFonts w:ascii="Times New Roman" w:hAnsi="Times New Roman" w:cs="Times New Roman"/>
          <w:sz w:val="24"/>
        </w:rPr>
        <w:t>with</w:t>
      </w:r>
      <w:r w:rsidR="000255AF">
        <w:rPr>
          <w:rFonts w:ascii="Times New Roman" w:hAnsi="Times New Roman" w:cs="Times New Roman"/>
          <w:sz w:val="24"/>
        </w:rPr>
        <w:t>_</w:t>
      </w:r>
      <w:r w:rsidRPr="00CD0C62">
        <w:rPr>
          <w:rFonts w:ascii="Times New Roman" w:hAnsi="Times New Roman" w:cs="Times New Roman"/>
          <w:sz w:val="24"/>
        </w:rPr>
        <w:t>images.dpk</w:t>
      </w:r>
      <w:bookmarkEnd w:id="12"/>
      <w:proofErr w:type="spellEnd"/>
    </w:p>
    <w:p w14:paraId="7DAC8FC3" w14:textId="2F48CE7A" w:rsidR="00951F0A" w:rsidRDefault="00951F0A" w:rsidP="0092511F">
      <w:pPr>
        <w:keepNext/>
        <w:widowControl w:val="0"/>
        <w:tabs>
          <w:tab w:val="left" w:pos="454"/>
        </w:tabs>
        <w:spacing w:line="480" w:lineRule="auto"/>
        <w:ind w:left="90" w:right="30"/>
        <w:rPr>
          <w:rFonts w:ascii="Times New Roman" w:hAnsi="Times New Roman" w:cs="Times New Roman"/>
          <w:sz w:val="24"/>
        </w:rPr>
      </w:pPr>
      <w:r w:rsidRPr="00CD0C62">
        <w:rPr>
          <w:rFonts w:ascii="Times New Roman" w:hAnsi="Times New Roman" w:cs="Times New Roman"/>
          <w:sz w:val="24"/>
        </w:rPr>
        <w:t xml:space="preserve"> </w:t>
      </w:r>
      <w:r w:rsidRPr="00CD0C62">
        <w:rPr>
          <w:rFonts w:ascii="Times New Roman" w:hAnsi="Times New Roman" w:cs="Times New Roman"/>
          <w:b/>
          <w:sz w:val="24"/>
        </w:rPr>
        <w:t xml:space="preserve">Description: </w:t>
      </w:r>
      <w:r w:rsidRPr="00AD4B70">
        <w:rPr>
          <w:rFonts w:ascii="Times New Roman" w:hAnsi="Times New Roman" w:cs="Times New Roman"/>
          <w:i/>
          <w:sz w:val="24"/>
        </w:rPr>
        <w:t>TSCreator</w:t>
      </w:r>
      <w:r w:rsidRPr="00CD0C62">
        <w:rPr>
          <w:rFonts w:ascii="Times New Roman" w:hAnsi="Times New Roman" w:cs="Times New Roman"/>
          <w:sz w:val="24"/>
        </w:rPr>
        <w:t xml:space="preserve"> datapack file for planktonic foraminifer evolution through the Paleocene-Eocene epoch. </w:t>
      </w:r>
    </w:p>
    <w:p w14:paraId="0CC70FAE" w14:textId="299A9F77" w:rsidR="008F670B" w:rsidRPr="00CD0C62" w:rsidRDefault="008F670B" w:rsidP="008F670B">
      <w:pPr>
        <w:keepNext/>
        <w:widowControl w:val="0"/>
        <w:tabs>
          <w:tab w:val="left" w:pos="454"/>
        </w:tabs>
        <w:spacing w:line="480" w:lineRule="auto"/>
        <w:ind w:left="270" w:right="30" w:hanging="180"/>
        <w:rPr>
          <w:rFonts w:ascii="Times New Roman" w:hAnsi="Times New Roman" w:cs="Times New Roman"/>
          <w:b/>
          <w:sz w:val="24"/>
        </w:rPr>
      </w:pPr>
      <w:r w:rsidRPr="00CD0C62">
        <w:rPr>
          <w:rFonts w:ascii="Times New Roman" w:hAnsi="Times New Roman" w:cs="Times New Roman"/>
          <w:b/>
          <w:sz w:val="24"/>
        </w:rPr>
        <w:t xml:space="preserve">Additional File </w:t>
      </w:r>
      <w:r>
        <w:rPr>
          <w:rFonts w:ascii="Times New Roman" w:hAnsi="Times New Roman" w:cs="Times New Roman"/>
          <w:b/>
          <w:sz w:val="24"/>
        </w:rPr>
        <w:t>6</w:t>
      </w:r>
    </w:p>
    <w:p w14:paraId="4BB1344B" w14:textId="38F20695" w:rsidR="008F670B" w:rsidRPr="00CD0C62" w:rsidRDefault="008F670B" w:rsidP="008F670B">
      <w:pPr>
        <w:keepNext/>
        <w:widowControl w:val="0"/>
        <w:tabs>
          <w:tab w:val="left" w:pos="454"/>
        </w:tabs>
        <w:spacing w:line="480" w:lineRule="auto"/>
        <w:ind w:left="270" w:right="30" w:hanging="180"/>
        <w:rPr>
          <w:rFonts w:ascii="Times New Roman" w:hAnsi="Times New Roman" w:cs="Times New Roman"/>
          <w:sz w:val="24"/>
        </w:rPr>
      </w:pPr>
      <w:r w:rsidRPr="00CD0C62">
        <w:rPr>
          <w:rFonts w:ascii="Times New Roman" w:hAnsi="Times New Roman" w:cs="Times New Roman"/>
          <w:b/>
          <w:sz w:val="24"/>
        </w:rPr>
        <w:t xml:space="preserve"> Name: </w:t>
      </w:r>
      <w:bookmarkStart w:id="13" w:name="OLE_LINK53"/>
      <w:bookmarkStart w:id="14" w:name="OLE_LINK54"/>
      <w:r w:rsidR="000255AF">
        <w:rPr>
          <w:rFonts w:ascii="Times New Roman" w:hAnsi="Times New Roman" w:cs="Times New Roman"/>
          <w:sz w:val="24"/>
        </w:rPr>
        <w:t>Small_foraminifer_evolution_tree</w:t>
      </w:r>
      <w:r w:rsidRPr="00CD0C62">
        <w:rPr>
          <w:rFonts w:ascii="Times New Roman" w:hAnsi="Times New Roman" w:cs="Times New Roman"/>
          <w:sz w:val="24"/>
        </w:rPr>
        <w:t>.</w:t>
      </w:r>
      <w:r w:rsidR="000255AF">
        <w:rPr>
          <w:rFonts w:ascii="Times New Roman" w:hAnsi="Times New Roman" w:cs="Times New Roman"/>
          <w:sz w:val="24"/>
        </w:rPr>
        <w:t>txt</w:t>
      </w:r>
    </w:p>
    <w:bookmarkEnd w:id="13"/>
    <w:bookmarkEnd w:id="14"/>
    <w:p w14:paraId="682FEFEB" w14:textId="64C65D21" w:rsidR="008F670B" w:rsidRPr="00CD0C62" w:rsidDel="00EE0056" w:rsidRDefault="008F670B" w:rsidP="008F670B">
      <w:pPr>
        <w:keepNext/>
        <w:widowControl w:val="0"/>
        <w:tabs>
          <w:tab w:val="left" w:pos="454"/>
        </w:tabs>
        <w:spacing w:line="480" w:lineRule="auto"/>
        <w:ind w:left="90" w:right="30"/>
        <w:rPr>
          <w:del w:id="15" w:author="Abdullah Khan Zehady" w:date="2019-11-25T17:42:00Z"/>
          <w:rFonts w:ascii="Times New Roman" w:hAnsi="Times New Roman" w:cs="Times New Roman"/>
          <w:sz w:val="24"/>
        </w:rPr>
      </w:pPr>
      <w:r w:rsidRPr="00CD0C62">
        <w:rPr>
          <w:rFonts w:ascii="Times New Roman" w:hAnsi="Times New Roman" w:cs="Times New Roman"/>
          <w:sz w:val="24"/>
        </w:rPr>
        <w:t xml:space="preserve"> </w:t>
      </w:r>
      <w:r w:rsidRPr="00CD0C62">
        <w:rPr>
          <w:rFonts w:ascii="Times New Roman" w:hAnsi="Times New Roman" w:cs="Times New Roman"/>
          <w:b/>
          <w:sz w:val="24"/>
        </w:rPr>
        <w:t xml:space="preserve">Description: </w:t>
      </w:r>
      <w:r w:rsidR="000255AF">
        <w:rPr>
          <w:rFonts w:ascii="Times New Roman" w:hAnsi="Times New Roman" w:cs="Times New Roman"/>
          <w:sz w:val="24"/>
        </w:rPr>
        <w:t xml:space="preserve">A small </w:t>
      </w:r>
      <w:r w:rsidRPr="00AD4B70">
        <w:rPr>
          <w:rFonts w:ascii="Times New Roman" w:hAnsi="Times New Roman" w:cs="Times New Roman"/>
          <w:i/>
          <w:sz w:val="24"/>
        </w:rPr>
        <w:t>TSCreator</w:t>
      </w:r>
      <w:r w:rsidRPr="00CD0C62">
        <w:rPr>
          <w:rFonts w:ascii="Times New Roman" w:hAnsi="Times New Roman" w:cs="Times New Roman"/>
          <w:sz w:val="24"/>
        </w:rPr>
        <w:t xml:space="preserve"> datapack file </w:t>
      </w:r>
      <w:r w:rsidR="000255AF">
        <w:rPr>
          <w:rFonts w:ascii="Times New Roman" w:hAnsi="Times New Roman" w:cs="Times New Roman"/>
          <w:sz w:val="24"/>
        </w:rPr>
        <w:t xml:space="preserve">of </w:t>
      </w:r>
      <w:r w:rsidRPr="00CD0C62">
        <w:rPr>
          <w:rFonts w:ascii="Times New Roman" w:hAnsi="Times New Roman" w:cs="Times New Roman"/>
          <w:sz w:val="24"/>
        </w:rPr>
        <w:t>planktonic foraminifer evolution</w:t>
      </w:r>
      <w:r w:rsidR="000255AF">
        <w:rPr>
          <w:rFonts w:ascii="Times New Roman" w:hAnsi="Times New Roman" w:cs="Times New Roman"/>
          <w:sz w:val="24"/>
        </w:rPr>
        <w:t xml:space="preserve"> to </w:t>
      </w:r>
      <w:ins w:id="16" w:author="Abdullah Khan Zehady" w:date="2019-11-25T17:41:00Z">
        <w:r w:rsidR="000F1BCA">
          <w:rPr>
            <w:rFonts w:ascii="Times New Roman" w:hAnsi="Times New Roman" w:cs="Times New Roman"/>
            <w:sz w:val="24"/>
          </w:rPr>
          <w:t xml:space="preserve">test the </w:t>
        </w:r>
      </w:ins>
      <w:del w:id="17" w:author="Abdullah Khan Zehady" w:date="2019-11-25T17:41:00Z">
        <w:r w:rsidR="000255AF" w:rsidDel="000F1BCA">
          <w:rPr>
            <w:rFonts w:ascii="Times New Roman" w:hAnsi="Times New Roman" w:cs="Times New Roman"/>
            <w:sz w:val="24"/>
          </w:rPr>
          <w:delText xml:space="preserve">explore </w:delText>
        </w:r>
      </w:del>
      <w:r w:rsidR="000255AF">
        <w:rPr>
          <w:rFonts w:ascii="Times New Roman" w:hAnsi="Times New Roman" w:cs="Times New Roman"/>
          <w:sz w:val="24"/>
        </w:rPr>
        <w:t xml:space="preserve">evolutionary </w:t>
      </w:r>
      <w:ins w:id="18" w:author="Abdullah Khan Zehady" w:date="2019-11-25T17:41:00Z">
        <w:r w:rsidR="000F1BCA">
          <w:rPr>
            <w:rFonts w:ascii="Times New Roman" w:hAnsi="Times New Roman" w:cs="Times New Roman"/>
            <w:sz w:val="24"/>
          </w:rPr>
          <w:t>path</w:t>
        </w:r>
      </w:ins>
      <w:ins w:id="19" w:author="Abdullah Khan Zehady" w:date="2019-11-25T17:43:00Z">
        <w:r w:rsidR="00080880">
          <w:rPr>
            <w:rFonts w:ascii="Times New Roman" w:hAnsi="Times New Roman" w:cs="Times New Roman"/>
            <w:sz w:val="24"/>
          </w:rPr>
          <w:t xml:space="preserve">, </w:t>
        </w:r>
      </w:ins>
      <w:ins w:id="20" w:author="Abdullah Khan Zehady" w:date="2019-11-25T17:41:00Z">
        <w:r w:rsidR="000F1BCA">
          <w:rPr>
            <w:rFonts w:ascii="Times New Roman" w:hAnsi="Times New Roman" w:cs="Times New Roman"/>
            <w:sz w:val="24"/>
          </w:rPr>
          <w:t>common ancestor tree display</w:t>
        </w:r>
      </w:ins>
      <w:ins w:id="21" w:author="Abdullah Khan Zehady" w:date="2019-11-25T17:44:00Z">
        <w:r w:rsidR="00080880">
          <w:rPr>
            <w:rFonts w:ascii="Times New Roman" w:hAnsi="Times New Roman" w:cs="Times New Roman"/>
            <w:sz w:val="24"/>
          </w:rPr>
          <w:t xml:space="preserve">, tree import/export </w:t>
        </w:r>
      </w:ins>
      <w:ins w:id="22" w:author="Abdullah Khan Zehady" w:date="2019-11-25T17:42:00Z">
        <w:r w:rsidR="000F1BCA">
          <w:rPr>
            <w:rFonts w:ascii="Times New Roman" w:hAnsi="Times New Roman" w:cs="Times New Roman"/>
            <w:sz w:val="24"/>
          </w:rPr>
          <w:t>feature</w:t>
        </w:r>
      </w:ins>
      <w:ins w:id="23" w:author="Abdullah Khan Zehady" w:date="2019-11-25T17:44:00Z">
        <w:r w:rsidR="00080880">
          <w:rPr>
            <w:rFonts w:ascii="Times New Roman" w:hAnsi="Times New Roman" w:cs="Times New Roman"/>
            <w:sz w:val="24"/>
          </w:rPr>
          <w:t>s</w:t>
        </w:r>
      </w:ins>
      <w:r w:rsidRPr="00CD0C62">
        <w:rPr>
          <w:rFonts w:ascii="Times New Roman" w:hAnsi="Times New Roman" w:cs="Times New Roman"/>
          <w:sz w:val="24"/>
        </w:rPr>
        <w:t xml:space="preserve">. </w:t>
      </w:r>
    </w:p>
    <w:p w14:paraId="1725E175" w14:textId="2D75B644" w:rsidR="008F670B" w:rsidDel="00EE0056" w:rsidRDefault="008F670B" w:rsidP="0092511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del w:id="24" w:author="Abdullah Khan Zehady" w:date="2019-11-25T17:42:00Z"/>
          <w:rFonts w:ascii="Times New Roman" w:hAnsi="Times New Roman" w:cs="Times New Roman"/>
          <w:b/>
          <w:sz w:val="24"/>
          <w:szCs w:val="24"/>
        </w:rPr>
      </w:pPr>
    </w:p>
    <w:p w14:paraId="17DE08B3" w14:textId="77777777" w:rsidR="00EE0056" w:rsidRPr="00CD0C62" w:rsidRDefault="00EE0056" w:rsidP="00EE0056">
      <w:pPr>
        <w:keepNext/>
        <w:widowControl w:val="0"/>
        <w:tabs>
          <w:tab w:val="left" w:pos="454"/>
        </w:tabs>
        <w:spacing w:line="480" w:lineRule="auto"/>
        <w:ind w:left="90" w:right="30"/>
        <w:rPr>
          <w:ins w:id="25" w:author="Abdullah Khan Zehady" w:date="2019-11-25T17:42:00Z"/>
          <w:rFonts w:ascii="Times New Roman" w:hAnsi="Times New Roman" w:cs="Times New Roman"/>
          <w:sz w:val="24"/>
        </w:rPr>
      </w:pPr>
    </w:p>
    <w:bookmarkEnd w:id="3"/>
    <w:bookmarkEnd w:id="6"/>
    <w:bookmarkEnd w:id="8"/>
    <w:bookmarkEnd w:id="10"/>
    <w:bookmarkEnd w:id="11"/>
    <w:p w14:paraId="4B7AE7BD" w14:textId="77777777" w:rsidR="00951F0A" w:rsidRPr="00CD0C62" w:rsidRDefault="00951F0A" w:rsidP="0092511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cs="Times New Roman"/>
          <w:b/>
          <w:sz w:val="24"/>
          <w:szCs w:val="24"/>
        </w:rPr>
      </w:pPr>
    </w:p>
    <w:p w14:paraId="2CB3D975" w14:textId="31209EDA" w:rsidR="00A84D3D" w:rsidRPr="00CD0C62" w:rsidRDefault="00A84D3D" w:rsidP="0092511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cs="Times New Roman"/>
          <w:b/>
          <w:sz w:val="24"/>
          <w:szCs w:val="24"/>
        </w:rPr>
      </w:pPr>
      <w:bookmarkStart w:id="26" w:name="OLE_LINK51"/>
      <w:bookmarkStart w:id="27" w:name="OLE_LINK52"/>
      <w:r w:rsidRPr="00CD0C62">
        <w:rPr>
          <w:rFonts w:ascii="Times New Roman" w:hAnsi="Times New Roman" w:cs="Times New Roman"/>
          <w:b/>
          <w:sz w:val="24"/>
          <w:szCs w:val="24"/>
        </w:rPr>
        <w:t>Instructions to generate vertebrate evolution tree chart</w:t>
      </w:r>
    </w:p>
    <w:p w14:paraId="28F3A738" w14:textId="518B6B5F" w:rsidR="00F95B4E" w:rsidRPr="00CD0C62" w:rsidRDefault="00F95B4E" w:rsidP="004D308A">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left="270"/>
        <w:rPr>
          <w:rFonts w:ascii="Times New Roman" w:hAnsi="Times New Roman" w:cs="Times New Roman"/>
          <w:sz w:val="24"/>
          <w:szCs w:val="24"/>
        </w:rPr>
      </w:pPr>
      <w:r w:rsidRPr="00CD0C62">
        <w:rPr>
          <w:rFonts w:ascii="Times New Roman" w:hAnsi="Times New Roman" w:cs="Times New Roman"/>
          <w:sz w:val="24"/>
          <w:szCs w:val="24"/>
        </w:rPr>
        <w:t xml:space="preserve">To generate the </w:t>
      </w:r>
      <w:r w:rsidR="009A062C" w:rsidRPr="00CD0C62">
        <w:rPr>
          <w:rFonts w:ascii="Times New Roman" w:hAnsi="Times New Roman" w:cs="Times New Roman"/>
          <w:sz w:val="24"/>
          <w:szCs w:val="24"/>
        </w:rPr>
        <w:t xml:space="preserve">vertebrate evolution </w:t>
      </w:r>
      <w:r w:rsidRPr="00CD0C62">
        <w:rPr>
          <w:rFonts w:ascii="Times New Roman" w:hAnsi="Times New Roman" w:cs="Times New Roman"/>
          <w:sz w:val="24"/>
          <w:szCs w:val="24"/>
        </w:rPr>
        <w:t>chart shown in figure 1, follow the steps below:</w:t>
      </w:r>
    </w:p>
    <w:p w14:paraId="749CD5D9" w14:textId="44844C4D" w:rsidR="00272FE3" w:rsidRPr="00CD0C62" w:rsidRDefault="008B2197" w:rsidP="0092511F">
      <w:pPr>
        <w:keepNext/>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cs="Times New Roman"/>
          <w:b/>
          <w:sz w:val="24"/>
          <w:szCs w:val="24"/>
        </w:rPr>
      </w:pPr>
      <w:r w:rsidRPr="00CD0C62">
        <w:rPr>
          <w:rFonts w:ascii="Times New Roman" w:hAnsi="Times New Roman" w:cs="Times New Roman"/>
          <w:sz w:val="24"/>
          <w:szCs w:val="24"/>
        </w:rPr>
        <w:t>R</w:t>
      </w:r>
      <w:r w:rsidR="00272FE3" w:rsidRPr="00CD0C62">
        <w:rPr>
          <w:rFonts w:ascii="Times New Roman" w:hAnsi="Times New Roman" w:cs="Times New Roman"/>
          <w:sz w:val="24"/>
          <w:szCs w:val="24"/>
        </w:rPr>
        <w:t xml:space="preserve">un the </w:t>
      </w:r>
      <w:r w:rsidRPr="00AD4B70">
        <w:rPr>
          <w:rFonts w:ascii="Times New Roman" w:hAnsi="Times New Roman" w:cs="Times New Roman"/>
          <w:i/>
          <w:sz w:val="24"/>
          <w:szCs w:val="24"/>
        </w:rPr>
        <w:t>TSCreator</w:t>
      </w:r>
      <w:r w:rsidRPr="00CD0C62">
        <w:rPr>
          <w:rFonts w:ascii="Times New Roman" w:hAnsi="Times New Roman" w:cs="Times New Roman"/>
          <w:sz w:val="24"/>
          <w:szCs w:val="24"/>
        </w:rPr>
        <w:t xml:space="preserve"> </w:t>
      </w:r>
      <w:r w:rsidR="00272FE3" w:rsidRPr="00CD0C62">
        <w:rPr>
          <w:rFonts w:ascii="Times New Roman" w:hAnsi="Times New Roman" w:cs="Times New Roman"/>
          <w:sz w:val="24"/>
          <w:szCs w:val="24"/>
        </w:rPr>
        <w:t>program</w:t>
      </w:r>
      <w:r w:rsidR="00505E61" w:rsidRPr="00CD0C62">
        <w:rPr>
          <w:rFonts w:ascii="Times New Roman" w:hAnsi="Times New Roman" w:cs="Times New Roman"/>
          <w:sz w:val="24"/>
          <w:szCs w:val="24"/>
        </w:rPr>
        <w:t>.</w:t>
      </w:r>
      <w:r w:rsidR="006E67CA">
        <w:rPr>
          <w:rFonts w:ascii="Times New Roman" w:hAnsi="Times New Roman" w:cs="Times New Roman"/>
          <w:sz w:val="24"/>
          <w:szCs w:val="24"/>
        </w:rPr>
        <w:t xml:space="preserve"> If you don’t have the program installed in your computer, see the last section for installation instruction.</w:t>
      </w:r>
      <w:r w:rsidR="00505E61" w:rsidRPr="00CD0C62">
        <w:rPr>
          <w:rFonts w:ascii="Times New Roman" w:hAnsi="Times New Roman" w:cs="Times New Roman"/>
          <w:sz w:val="24"/>
          <w:szCs w:val="24"/>
        </w:rPr>
        <w:t xml:space="preserve"> </w:t>
      </w:r>
      <w:r w:rsidR="006E67CA">
        <w:rPr>
          <w:rFonts w:ascii="Times New Roman" w:hAnsi="Times New Roman" w:cs="Times New Roman"/>
          <w:sz w:val="24"/>
          <w:szCs w:val="24"/>
        </w:rPr>
        <w:t>The program, upon installation,</w:t>
      </w:r>
      <w:r w:rsidR="00505E61" w:rsidRPr="00CD0C62">
        <w:rPr>
          <w:rFonts w:ascii="Times New Roman" w:hAnsi="Times New Roman" w:cs="Times New Roman"/>
          <w:sz w:val="24"/>
          <w:szCs w:val="24"/>
        </w:rPr>
        <w:t xml:space="preserve"> </w:t>
      </w:r>
      <w:r w:rsidR="00272FE3" w:rsidRPr="00CD0C62">
        <w:rPr>
          <w:rFonts w:ascii="Times New Roman" w:hAnsi="Times New Roman" w:cs="Times New Roman"/>
          <w:sz w:val="24"/>
          <w:szCs w:val="24"/>
        </w:rPr>
        <w:t xml:space="preserve">will </w:t>
      </w:r>
      <w:r w:rsidR="00505E61" w:rsidRPr="00CD0C62">
        <w:rPr>
          <w:rFonts w:ascii="Times New Roman" w:hAnsi="Times New Roman" w:cs="Times New Roman"/>
          <w:sz w:val="24"/>
          <w:szCs w:val="24"/>
        </w:rPr>
        <w:t xml:space="preserve">automatically </w:t>
      </w:r>
      <w:r w:rsidR="00272FE3" w:rsidRPr="00CD0C62">
        <w:rPr>
          <w:rFonts w:ascii="Times New Roman" w:hAnsi="Times New Roman" w:cs="Times New Roman"/>
          <w:sz w:val="24"/>
          <w:szCs w:val="24"/>
        </w:rPr>
        <w:t>load the default datapack during startup</w:t>
      </w:r>
      <w:r w:rsidR="00505E61" w:rsidRPr="00CD0C62">
        <w:rPr>
          <w:rFonts w:ascii="Times New Roman" w:hAnsi="Times New Roman" w:cs="Times New Roman"/>
          <w:sz w:val="24"/>
          <w:szCs w:val="24"/>
        </w:rPr>
        <w:t xml:space="preserve"> and you </w:t>
      </w:r>
      <w:r w:rsidR="00CA6229">
        <w:rPr>
          <w:rFonts w:ascii="Times New Roman" w:hAnsi="Times New Roman" w:cs="Times New Roman"/>
          <w:sz w:val="24"/>
          <w:szCs w:val="24"/>
        </w:rPr>
        <w:t>may</w:t>
      </w:r>
      <w:r w:rsidR="00505E61" w:rsidRPr="00CD0C62">
        <w:rPr>
          <w:rFonts w:ascii="Times New Roman" w:hAnsi="Times New Roman" w:cs="Times New Roman"/>
          <w:sz w:val="24"/>
          <w:szCs w:val="24"/>
        </w:rPr>
        <w:t xml:space="preserve"> have to wait for </w:t>
      </w:r>
      <w:r w:rsidR="00CA6229">
        <w:rPr>
          <w:rFonts w:ascii="Times New Roman" w:hAnsi="Times New Roman" w:cs="Times New Roman"/>
          <w:sz w:val="24"/>
          <w:szCs w:val="24"/>
        </w:rPr>
        <w:t xml:space="preserve">about </w:t>
      </w:r>
      <w:r w:rsidR="00505E61" w:rsidRPr="00CD0C62">
        <w:rPr>
          <w:rFonts w:ascii="Times New Roman" w:hAnsi="Times New Roman" w:cs="Times New Roman"/>
          <w:sz w:val="24"/>
          <w:szCs w:val="24"/>
        </w:rPr>
        <w:t>a minute</w:t>
      </w:r>
      <w:r w:rsidR="00272FE3" w:rsidRPr="00CD0C62">
        <w:rPr>
          <w:rFonts w:ascii="Times New Roman" w:hAnsi="Times New Roman" w:cs="Times New Roman"/>
          <w:sz w:val="24"/>
          <w:szCs w:val="24"/>
        </w:rPr>
        <w:t>.</w:t>
      </w:r>
    </w:p>
    <w:p w14:paraId="4F3F18D0" w14:textId="779373E7" w:rsidR="008A6CED" w:rsidRPr="00CD0C62" w:rsidRDefault="008A6CED" w:rsidP="0092511F">
      <w:pPr>
        <w:keepNext/>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cs="Times New Roman"/>
          <w:b/>
          <w:sz w:val="24"/>
          <w:szCs w:val="24"/>
        </w:rPr>
      </w:pPr>
      <w:r w:rsidRPr="00CD0C62">
        <w:rPr>
          <w:rFonts w:ascii="Times New Roman" w:hAnsi="Times New Roman" w:cs="Times New Roman"/>
          <w:sz w:val="24"/>
          <w:szCs w:val="24"/>
        </w:rPr>
        <w:t>Load the vertebrate evolution datapack (</w:t>
      </w:r>
      <w:r w:rsidR="003A4920" w:rsidRPr="00CD0C62">
        <w:rPr>
          <w:rFonts w:ascii="Times New Roman" w:hAnsi="Times New Roman" w:cs="Times New Roman"/>
          <w:sz w:val="24"/>
        </w:rPr>
        <w:t>Vertebrate evolution datapack with images.dpk</w:t>
      </w:r>
      <w:r w:rsidRPr="00CD0C62">
        <w:rPr>
          <w:rFonts w:ascii="Times New Roman" w:hAnsi="Times New Roman" w:cs="Times New Roman"/>
          <w:sz w:val="24"/>
          <w:szCs w:val="24"/>
        </w:rPr>
        <w:t>)</w:t>
      </w:r>
      <w:r w:rsidR="00693654" w:rsidRPr="00CD0C62">
        <w:rPr>
          <w:rFonts w:ascii="Times New Roman" w:hAnsi="Times New Roman" w:cs="Times New Roman"/>
          <w:sz w:val="24"/>
          <w:szCs w:val="24"/>
        </w:rPr>
        <w:t xml:space="preserve"> by clicking the menu </w:t>
      </w:r>
      <w:r w:rsidR="00790119">
        <w:rPr>
          <w:rFonts w:ascii="Times New Roman" w:hAnsi="Times New Roman" w:cs="Times New Roman"/>
          <w:sz w:val="24"/>
          <w:szCs w:val="24"/>
        </w:rPr>
        <w:t>“</w:t>
      </w:r>
      <w:r w:rsidR="00693654" w:rsidRPr="00CD0C62">
        <w:rPr>
          <w:rFonts w:ascii="Times New Roman" w:hAnsi="Times New Roman" w:cs="Times New Roman"/>
          <w:sz w:val="24"/>
          <w:szCs w:val="24"/>
        </w:rPr>
        <w:t>File-&gt;</w:t>
      </w:r>
      <w:r w:rsidR="00567897" w:rsidRPr="00CD0C62">
        <w:rPr>
          <w:rFonts w:ascii="Times New Roman" w:hAnsi="Times New Roman" w:cs="Times New Roman"/>
          <w:sz w:val="24"/>
          <w:szCs w:val="24"/>
        </w:rPr>
        <w:t>Add Datapack</w:t>
      </w:r>
      <w:r w:rsidR="00790119">
        <w:rPr>
          <w:rFonts w:ascii="Times New Roman" w:hAnsi="Times New Roman" w:cs="Times New Roman"/>
          <w:sz w:val="24"/>
          <w:szCs w:val="24"/>
        </w:rPr>
        <w:t>”</w:t>
      </w:r>
      <w:r w:rsidR="00567897" w:rsidRPr="00CD0C62">
        <w:rPr>
          <w:rFonts w:ascii="Times New Roman" w:hAnsi="Times New Roman" w:cs="Times New Roman"/>
          <w:sz w:val="24"/>
          <w:szCs w:val="24"/>
        </w:rPr>
        <w:t>.</w:t>
      </w:r>
    </w:p>
    <w:p w14:paraId="4D2E1CDC" w14:textId="36AC8A88" w:rsidR="008A6CED" w:rsidRPr="00CD0C62" w:rsidRDefault="008A6CED" w:rsidP="0092511F">
      <w:pPr>
        <w:keepNext/>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cs="Times New Roman"/>
          <w:b/>
          <w:sz w:val="24"/>
          <w:szCs w:val="24"/>
        </w:rPr>
      </w:pPr>
      <w:r w:rsidRPr="00CD0C62">
        <w:rPr>
          <w:rFonts w:ascii="Times New Roman" w:hAnsi="Times New Roman" w:cs="Times New Roman"/>
          <w:sz w:val="24"/>
          <w:szCs w:val="24"/>
        </w:rPr>
        <w:t xml:space="preserve">Open the Settings window by clicking the settings </w:t>
      </w:r>
      <w:r w:rsidR="00567897" w:rsidRPr="00CD0C62">
        <w:rPr>
          <w:rFonts w:ascii="Times New Roman" w:hAnsi="Times New Roman" w:cs="Times New Roman"/>
          <w:sz w:val="24"/>
          <w:szCs w:val="24"/>
        </w:rPr>
        <w:t>button. S</w:t>
      </w:r>
      <w:r w:rsidRPr="00CD0C62">
        <w:rPr>
          <w:rFonts w:ascii="Times New Roman" w:hAnsi="Times New Roman" w:cs="Times New Roman"/>
          <w:sz w:val="24"/>
          <w:szCs w:val="24"/>
        </w:rPr>
        <w:t>et the “Top of Interval” to be 20 Ma and “Base of Interval” to be 530 Ma in the tab named “Choose Time Interval”</w:t>
      </w:r>
      <w:r w:rsidR="001E471B" w:rsidRPr="00CD0C62">
        <w:rPr>
          <w:rFonts w:ascii="Times New Roman" w:hAnsi="Times New Roman" w:cs="Times New Roman"/>
          <w:sz w:val="24"/>
          <w:szCs w:val="24"/>
        </w:rPr>
        <w:t xml:space="preserve"> and “Vertical Scale” to be 0.</w:t>
      </w:r>
      <w:r w:rsidR="00A1351A">
        <w:rPr>
          <w:rFonts w:ascii="Times New Roman" w:hAnsi="Times New Roman" w:cs="Times New Roman"/>
          <w:sz w:val="24"/>
          <w:szCs w:val="24"/>
        </w:rPr>
        <w:t>0</w:t>
      </w:r>
      <w:r w:rsidR="001E471B" w:rsidRPr="00CD0C62">
        <w:rPr>
          <w:rFonts w:ascii="Times New Roman" w:hAnsi="Times New Roman" w:cs="Times New Roman"/>
          <w:sz w:val="24"/>
          <w:szCs w:val="24"/>
        </w:rPr>
        <w:t>5</w:t>
      </w:r>
      <w:r w:rsidR="00A1351A">
        <w:rPr>
          <w:rFonts w:ascii="Times New Roman" w:hAnsi="Times New Roman" w:cs="Times New Roman"/>
          <w:sz w:val="24"/>
          <w:szCs w:val="24"/>
        </w:rPr>
        <w:t xml:space="preserve"> (Choosing larger vertical scale values will </w:t>
      </w:r>
      <w:r w:rsidR="00A1351A">
        <w:rPr>
          <w:rFonts w:ascii="Times New Roman" w:hAnsi="Times New Roman" w:cs="Times New Roman"/>
          <w:sz w:val="24"/>
          <w:szCs w:val="24"/>
        </w:rPr>
        <w:lastRenderedPageBreak/>
        <w:t>scale the chart up)</w:t>
      </w:r>
      <w:r w:rsidR="001E471B" w:rsidRPr="00CD0C62">
        <w:rPr>
          <w:rFonts w:ascii="Times New Roman" w:hAnsi="Times New Roman" w:cs="Times New Roman"/>
          <w:sz w:val="24"/>
          <w:szCs w:val="24"/>
        </w:rPr>
        <w:t>.</w:t>
      </w:r>
      <w:r w:rsidR="001E471B" w:rsidRPr="00CD0C62">
        <w:rPr>
          <w:rFonts w:ascii="Times New Roman" w:hAnsi="Times New Roman" w:cs="Times New Roman"/>
          <w:b/>
          <w:sz w:val="24"/>
          <w:szCs w:val="24"/>
        </w:rPr>
        <w:t xml:space="preserve"> </w:t>
      </w:r>
      <w:r w:rsidR="001E471B" w:rsidRPr="00CD0C62">
        <w:rPr>
          <w:rFonts w:ascii="Times New Roman" w:hAnsi="Times New Roman" w:cs="Times New Roman"/>
          <w:sz w:val="24"/>
          <w:szCs w:val="24"/>
        </w:rPr>
        <w:t xml:space="preserve">Click </w:t>
      </w:r>
      <w:r w:rsidR="00536C68" w:rsidRPr="00CD0C62">
        <w:rPr>
          <w:rFonts w:ascii="Times New Roman" w:hAnsi="Times New Roman" w:cs="Times New Roman"/>
          <w:sz w:val="24"/>
          <w:szCs w:val="24"/>
        </w:rPr>
        <w:t>the checkbox to turn on the option “Add MouseOver info (popups)”</w:t>
      </w:r>
      <w:r w:rsidR="00333FBA" w:rsidRPr="00CD0C62">
        <w:rPr>
          <w:rFonts w:ascii="Times New Roman" w:hAnsi="Times New Roman" w:cs="Times New Roman"/>
          <w:sz w:val="24"/>
          <w:szCs w:val="24"/>
        </w:rPr>
        <w:t xml:space="preserve"> and “Enable stage background for event columns”</w:t>
      </w:r>
      <w:r w:rsidR="001E471B" w:rsidRPr="00CD0C62">
        <w:rPr>
          <w:rFonts w:ascii="Times New Roman" w:hAnsi="Times New Roman" w:cs="Times New Roman"/>
          <w:sz w:val="24"/>
          <w:szCs w:val="24"/>
        </w:rPr>
        <w:t>.</w:t>
      </w:r>
    </w:p>
    <w:p w14:paraId="6D8F64BD" w14:textId="261B1198" w:rsidR="00536C68" w:rsidRPr="00CD0C62" w:rsidRDefault="003561E1" w:rsidP="0092511F">
      <w:pPr>
        <w:keepNext/>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cs="Times New Roman"/>
          <w:b/>
          <w:sz w:val="24"/>
          <w:szCs w:val="24"/>
        </w:rPr>
      </w:pPr>
      <w:r w:rsidRPr="00CD0C62">
        <w:rPr>
          <w:rFonts w:ascii="Times New Roman" w:hAnsi="Times New Roman" w:cs="Times New Roman"/>
          <w:sz w:val="24"/>
          <w:szCs w:val="24"/>
        </w:rPr>
        <w:t>Select the next tab “Choose Columns”</w:t>
      </w:r>
      <w:r w:rsidR="00567897" w:rsidRPr="00CD0C62">
        <w:rPr>
          <w:rFonts w:ascii="Times New Roman" w:hAnsi="Times New Roman" w:cs="Times New Roman"/>
          <w:sz w:val="24"/>
          <w:szCs w:val="24"/>
        </w:rPr>
        <w:t>. You will find “Vertebrate Evolution and Ranges” column loaded at the end of the list.</w:t>
      </w:r>
      <w:r w:rsidRPr="00CD0C62">
        <w:rPr>
          <w:rFonts w:ascii="Times New Roman" w:hAnsi="Times New Roman" w:cs="Times New Roman"/>
          <w:sz w:val="24"/>
          <w:szCs w:val="24"/>
        </w:rPr>
        <w:t xml:space="preserve"> </w:t>
      </w:r>
      <w:r w:rsidR="00567897" w:rsidRPr="00CD0C62">
        <w:rPr>
          <w:rFonts w:ascii="Times New Roman" w:hAnsi="Times New Roman" w:cs="Times New Roman"/>
          <w:sz w:val="24"/>
          <w:szCs w:val="24"/>
        </w:rPr>
        <w:t>U</w:t>
      </w:r>
      <w:r w:rsidRPr="00CD0C62">
        <w:rPr>
          <w:rFonts w:ascii="Times New Roman" w:hAnsi="Times New Roman" w:cs="Times New Roman"/>
          <w:sz w:val="24"/>
          <w:szCs w:val="24"/>
        </w:rPr>
        <w:t xml:space="preserve">ncheck </w:t>
      </w:r>
      <w:r w:rsidR="0043231D" w:rsidRPr="00CD0C62">
        <w:rPr>
          <w:rFonts w:ascii="Times New Roman" w:hAnsi="Times New Roman" w:cs="Times New Roman"/>
          <w:sz w:val="24"/>
          <w:szCs w:val="24"/>
        </w:rPr>
        <w:t>all the columns except “Ma”, “Standard Chronostratigraphy”</w:t>
      </w:r>
      <w:r w:rsidR="00C746B6" w:rsidRPr="00CD0C62">
        <w:rPr>
          <w:rFonts w:ascii="Times New Roman" w:hAnsi="Times New Roman" w:cs="Times New Roman"/>
          <w:sz w:val="24"/>
          <w:szCs w:val="24"/>
        </w:rPr>
        <w:t>, then its sub column “Period”,</w:t>
      </w:r>
      <w:r w:rsidR="00C844DF" w:rsidRPr="00CD0C62">
        <w:rPr>
          <w:rFonts w:ascii="Times New Roman" w:hAnsi="Times New Roman" w:cs="Times New Roman"/>
          <w:sz w:val="24"/>
          <w:szCs w:val="24"/>
        </w:rPr>
        <w:t xml:space="preserve"> </w:t>
      </w:r>
      <w:r w:rsidR="0043231D" w:rsidRPr="00CD0C62">
        <w:rPr>
          <w:rFonts w:ascii="Times New Roman" w:hAnsi="Times New Roman" w:cs="Times New Roman"/>
          <w:sz w:val="24"/>
          <w:szCs w:val="24"/>
        </w:rPr>
        <w:t>“Vertebrate Evolution and Ranges”</w:t>
      </w:r>
      <w:r w:rsidR="00C844DF" w:rsidRPr="00CD0C62">
        <w:rPr>
          <w:rFonts w:ascii="Times New Roman" w:hAnsi="Times New Roman" w:cs="Times New Roman"/>
          <w:sz w:val="24"/>
          <w:szCs w:val="24"/>
        </w:rPr>
        <w:t xml:space="preserve"> </w:t>
      </w:r>
      <w:r w:rsidR="00C746B6" w:rsidRPr="00CD0C62">
        <w:rPr>
          <w:rFonts w:ascii="Times New Roman" w:hAnsi="Times New Roman" w:cs="Times New Roman"/>
          <w:sz w:val="24"/>
          <w:szCs w:val="24"/>
        </w:rPr>
        <w:t>at the bottom and its sub column “Evolutionary Tree Overview”</w:t>
      </w:r>
      <w:r w:rsidR="0043231D" w:rsidRPr="00CD0C62">
        <w:rPr>
          <w:rFonts w:ascii="Times New Roman" w:hAnsi="Times New Roman" w:cs="Times New Roman"/>
          <w:sz w:val="24"/>
          <w:szCs w:val="24"/>
        </w:rPr>
        <w:t>.</w:t>
      </w:r>
      <w:r w:rsidR="00667D7E" w:rsidRPr="00CD0C62">
        <w:rPr>
          <w:rFonts w:ascii="Times New Roman" w:hAnsi="Times New Roman" w:cs="Times New Roman"/>
          <w:sz w:val="24"/>
          <w:szCs w:val="24"/>
        </w:rPr>
        <w:t xml:space="preserve"> Keep the parent column checked </w:t>
      </w:r>
      <w:r w:rsidR="00C746B6" w:rsidRPr="00CD0C62">
        <w:rPr>
          <w:rFonts w:ascii="Times New Roman" w:hAnsi="Times New Roman" w:cs="Times New Roman"/>
          <w:sz w:val="24"/>
          <w:szCs w:val="24"/>
        </w:rPr>
        <w:t>when</w:t>
      </w:r>
      <w:r w:rsidR="00667D7E" w:rsidRPr="00CD0C62">
        <w:rPr>
          <w:rFonts w:ascii="Times New Roman" w:hAnsi="Times New Roman" w:cs="Times New Roman"/>
          <w:sz w:val="24"/>
          <w:szCs w:val="24"/>
        </w:rPr>
        <w:t xml:space="preserve"> you are choosing the child column</w:t>
      </w:r>
      <w:r w:rsidR="00C746B6" w:rsidRPr="00CD0C62">
        <w:rPr>
          <w:rFonts w:ascii="Times New Roman" w:hAnsi="Times New Roman" w:cs="Times New Roman"/>
          <w:sz w:val="24"/>
          <w:szCs w:val="24"/>
        </w:rPr>
        <w:t>.</w:t>
      </w:r>
    </w:p>
    <w:p w14:paraId="131FC259" w14:textId="144B4E7D" w:rsidR="0043231D" w:rsidRPr="00A1351A" w:rsidRDefault="00C844DF" w:rsidP="0092511F">
      <w:pPr>
        <w:keepNext/>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cs="Times New Roman"/>
          <w:b/>
          <w:sz w:val="24"/>
          <w:szCs w:val="24"/>
        </w:rPr>
      </w:pPr>
      <w:r w:rsidRPr="00CD0C62">
        <w:rPr>
          <w:rFonts w:ascii="Times New Roman" w:hAnsi="Times New Roman" w:cs="Times New Roman"/>
          <w:sz w:val="24"/>
          <w:szCs w:val="24"/>
        </w:rPr>
        <w:t xml:space="preserve">Click the “Generate” button to generate the </w:t>
      </w:r>
      <w:r w:rsidR="00B14BFB" w:rsidRPr="00CD0C62">
        <w:rPr>
          <w:rFonts w:ascii="Times New Roman" w:hAnsi="Times New Roman" w:cs="Times New Roman"/>
          <w:sz w:val="24"/>
          <w:szCs w:val="24"/>
        </w:rPr>
        <w:t xml:space="preserve">vertebrate evolution </w:t>
      </w:r>
      <w:r w:rsidRPr="00CD0C62">
        <w:rPr>
          <w:rFonts w:ascii="Times New Roman" w:hAnsi="Times New Roman" w:cs="Times New Roman"/>
          <w:sz w:val="24"/>
          <w:szCs w:val="24"/>
        </w:rPr>
        <w:t xml:space="preserve">chart. You can click on the names and images to see the red rectangular region and open the popup upon clicking. </w:t>
      </w:r>
      <w:r w:rsidR="00C9238A" w:rsidRPr="00CD0C62">
        <w:rPr>
          <w:rFonts w:ascii="Times New Roman" w:hAnsi="Times New Roman" w:cs="Times New Roman"/>
          <w:sz w:val="24"/>
          <w:szCs w:val="24"/>
        </w:rPr>
        <w:t>To see the popup information for branches, right-button click on the red branch circles.</w:t>
      </w:r>
    </w:p>
    <w:bookmarkEnd w:id="26"/>
    <w:bookmarkEnd w:id="27"/>
    <w:p w14:paraId="280EC50A" w14:textId="5E8775CA" w:rsidR="00A1351A" w:rsidRPr="00CD0C62" w:rsidRDefault="00A1351A" w:rsidP="0092511F">
      <w:pPr>
        <w:keepNext/>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You can use the </w:t>
      </w:r>
      <w:r w:rsidR="008772B9">
        <w:rPr>
          <w:rFonts w:ascii="Times New Roman" w:hAnsi="Times New Roman" w:cs="Times New Roman"/>
          <w:sz w:val="24"/>
          <w:szCs w:val="24"/>
        </w:rPr>
        <w:t>“</w:t>
      </w:r>
      <w:r>
        <w:rPr>
          <w:rFonts w:ascii="Times New Roman" w:hAnsi="Times New Roman" w:cs="Times New Roman"/>
          <w:sz w:val="24"/>
          <w:szCs w:val="24"/>
        </w:rPr>
        <w:t>zoom in</w:t>
      </w:r>
      <w:r w:rsidR="008772B9">
        <w:rPr>
          <w:rFonts w:ascii="Times New Roman" w:hAnsi="Times New Roman" w:cs="Times New Roman"/>
          <w:sz w:val="24"/>
          <w:szCs w:val="24"/>
        </w:rPr>
        <w:t>”</w:t>
      </w:r>
      <w:r>
        <w:rPr>
          <w:rFonts w:ascii="Times New Roman" w:hAnsi="Times New Roman" w:cs="Times New Roman"/>
          <w:sz w:val="24"/>
          <w:szCs w:val="24"/>
        </w:rPr>
        <w:t xml:space="preserve">, </w:t>
      </w:r>
      <w:r w:rsidR="008772B9">
        <w:rPr>
          <w:rFonts w:ascii="Times New Roman" w:hAnsi="Times New Roman" w:cs="Times New Roman"/>
          <w:sz w:val="24"/>
          <w:szCs w:val="24"/>
        </w:rPr>
        <w:t>“</w:t>
      </w:r>
      <w:r>
        <w:rPr>
          <w:rFonts w:ascii="Times New Roman" w:hAnsi="Times New Roman" w:cs="Times New Roman"/>
          <w:sz w:val="24"/>
          <w:szCs w:val="24"/>
        </w:rPr>
        <w:t>zoom out</w:t>
      </w:r>
      <w:r w:rsidR="008772B9">
        <w:rPr>
          <w:rFonts w:ascii="Times New Roman" w:hAnsi="Times New Roman" w:cs="Times New Roman"/>
          <w:sz w:val="24"/>
          <w:szCs w:val="24"/>
        </w:rPr>
        <w:t>”</w:t>
      </w:r>
      <w:r>
        <w:rPr>
          <w:rFonts w:ascii="Times New Roman" w:hAnsi="Times New Roman" w:cs="Times New Roman"/>
          <w:sz w:val="24"/>
          <w:szCs w:val="24"/>
        </w:rPr>
        <w:t>, 1:1</w:t>
      </w:r>
      <w:r w:rsidR="008772B9">
        <w:rPr>
          <w:rFonts w:ascii="Times New Roman" w:hAnsi="Times New Roman" w:cs="Times New Roman"/>
          <w:sz w:val="24"/>
          <w:szCs w:val="24"/>
        </w:rPr>
        <w:t xml:space="preserve"> (100% zoom)</w:t>
      </w:r>
      <w:r>
        <w:rPr>
          <w:rFonts w:ascii="Times New Roman" w:hAnsi="Times New Roman" w:cs="Times New Roman"/>
          <w:sz w:val="24"/>
          <w:szCs w:val="24"/>
        </w:rPr>
        <w:t xml:space="preserve">, </w:t>
      </w:r>
      <w:r w:rsidR="008772B9">
        <w:rPr>
          <w:rFonts w:ascii="Times New Roman" w:hAnsi="Times New Roman" w:cs="Times New Roman"/>
          <w:sz w:val="24"/>
          <w:szCs w:val="24"/>
        </w:rPr>
        <w:t>“zoom fit”</w:t>
      </w:r>
      <w:r>
        <w:rPr>
          <w:rFonts w:ascii="Times New Roman" w:hAnsi="Times New Roman" w:cs="Times New Roman"/>
          <w:sz w:val="24"/>
          <w:szCs w:val="24"/>
        </w:rPr>
        <w:t xml:space="preserve"> buttons (beside the Generate chart button under the menu</w:t>
      </w:r>
      <w:r w:rsidR="008772B9">
        <w:rPr>
          <w:rFonts w:ascii="Times New Roman" w:hAnsi="Times New Roman" w:cs="Times New Roman"/>
          <w:sz w:val="24"/>
          <w:szCs w:val="24"/>
        </w:rPr>
        <w:t xml:space="preserve"> bar) to see and explore variable size</w:t>
      </w:r>
      <w:r w:rsidR="0090372D">
        <w:rPr>
          <w:rFonts w:ascii="Times New Roman" w:hAnsi="Times New Roman" w:cs="Times New Roman"/>
          <w:sz w:val="24"/>
          <w:szCs w:val="24"/>
        </w:rPr>
        <w:t>d</w:t>
      </w:r>
      <w:r w:rsidR="008772B9">
        <w:rPr>
          <w:rFonts w:ascii="Times New Roman" w:hAnsi="Times New Roman" w:cs="Times New Roman"/>
          <w:sz w:val="24"/>
          <w:szCs w:val="24"/>
        </w:rPr>
        <w:t xml:space="preserve"> chart. </w:t>
      </w:r>
    </w:p>
    <w:p w14:paraId="480C8964" w14:textId="0E86BAD5" w:rsidR="000A13D1" w:rsidRPr="00CD0C62" w:rsidRDefault="000A13D1" w:rsidP="0092511F">
      <w:pPr>
        <w:keepNext/>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cs="Times New Roman"/>
          <w:b/>
          <w:sz w:val="24"/>
          <w:szCs w:val="24"/>
        </w:rPr>
      </w:pPr>
      <w:r w:rsidRPr="00CD0C62">
        <w:rPr>
          <w:rFonts w:ascii="Times New Roman" w:hAnsi="Times New Roman" w:cs="Times New Roman"/>
          <w:sz w:val="24"/>
          <w:szCs w:val="24"/>
        </w:rPr>
        <w:t xml:space="preserve">Save the chart as PDF or SVG or other image file (PNG, JPEG etc.) by clicking the </w:t>
      </w:r>
      <w:r w:rsidR="000357E3" w:rsidRPr="00CD0C62">
        <w:rPr>
          <w:rFonts w:ascii="Times New Roman" w:hAnsi="Times New Roman" w:cs="Times New Roman"/>
          <w:sz w:val="24"/>
          <w:szCs w:val="24"/>
        </w:rPr>
        <w:t>menu File-&gt; “Save ..”.</w:t>
      </w:r>
    </w:p>
    <w:p w14:paraId="30BFEF99" w14:textId="74504FA6" w:rsidR="00C9238A" w:rsidRPr="00CD0C62" w:rsidRDefault="00C9238A" w:rsidP="0092511F">
      <w:pPr>
        <w:keepNext/>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cs="Times New Roman"/>
          <w:b/>
          <w:sz w:val="24"/>
          <w:szCs w:val="24"/>
        </w:rPr>
      </w:pPr>
      <w:r w:rsidRPr="00CD0C62">
        <w:rPr>
          <w:rFonts w:ascii="Times New Roman" w:hAnsi="Times New Roman" w:cs="Times New Roman"/>
          <w:sz w:val="24"/>
          <w:szCs w:val="24"/>
        </w:rPr>
        <w:t xml:space="preserve">To explore further capabilities of </w:t>
      </w:r>
      <w:r w:rsidRPr="00AD4B70">
        <w:rPr>
          <w:rFonts w:ascii="Times New Roman" w:hAnsi="Times New Roman" w:cs="Times New Roman"/>
          <w:i/>
          <w:sz w:val="24"/>
          <w:szCs w:val="24"/>
        </w:rPr>
        <w:t>TSCreator</w:t>
      </w:r>
      <w:r w:rsidRPr="00CD0C62">
        <w:rPr>
          <w:rFonts w:ascii="Times New Roman" w:hAnsi="Times New Roman" w:cs="Times New Roman"/>
          <w:sz w:val="24"/>
          <w:szCs w:val="24"/>
        </w:rPr>
        <w:t xml:space="preserve"> program, please check the tutorials and manuals in the website (URL: </w:t>
      </w:r>
      <w:hyperlink r:id="rId7" w:history="1">
        <w:r w:rsidRPr="00CD0C62">
          <w:rPr>
            <w:rStyle w:val="Hyperlink"/>
            <w:rFonts w:ascii="Times New Roman" w:hAnsi="Times New Roman" w:cs="Times New Roman"/>
            <w:sz w:val="24"/>
            <w:szCs w:val="24"/>
          </w:rPr>
          <w:t>https://timescalecreator.org/manual/tutorial.php</w:t>
        </w:r>
      </w:hyperlink>
      <w:r w:rsidRPr="00CD0C62">
        <w:rPr>
          <w:rFonts w:ascii="Times New Roman" w:hAnsi="Times New Roman" w:cs="Times New Roman"/>
          <w:sz w:val="24"/>
          <w:szCs w:val="24"/>
        </w:rPr>
        <w:t xml:space="preserve">) </w:t>
      </w:r>
    </w:p>
    <w:p w14:paraId="11F4B0CD" w14:textId="732F6589" w:rsidR="00151C53" w:rsidRPr="00CD0C62" w:rsidRDefault="00151C53" w:rsidP="0092511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left="1176"/>
        <w:rPr>
          <w:rFonts w:ascii="Times New Roman" w:hAnsi="Times New Roman" w:cs="Times New Roman"/>
          <w:b/>
          <w:sz w:val="24"/>
          <w:szCs w:val="24"/>
        </w:rPr>
      </w:pPr>
    </w:p>
    <w:p w14:paraId="24D887F8" w14:textId="3B6D4E7F" w:rsidR="00151C53" w:rsidRPr="00CD0C62" w:rsidRDefault="00BC3F6E" w:rsidP="0092511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cs="Times New Roman"/>
          <w:b/>
          <w:sz w:val="24"/>
          <w:szCs w:val="24"/>
        </w:rPr>
      </w:pPr>
      <w:r w:rsidRPr="00CD0C62">
        <w:rPr>
          <w:rFonts w:ascii="Times New Roman" w:hAnsi="Times New Roman" w:cs="Times New Roman"/>
          <w:b/>
          <w:sz w:val="24"/>
          <w:szCs w:val="24"/>
        </w:rPr>
        <w:t>Notes on</w:t>
      </w:r>
      <w:r w:rsidR="00151C53" w:rsidRPr="00CD0C62">
        <w:rPr>
          <w:rFonts w:ascii="Times New Roman" w:hAnsi="Times New Roman" w:cs="Times New Roman"/>
          <w:b/>
          <w:sz w:val="24"/>
          <w:szCs w:val="24"/>
        </w:rPr>
        <w:t xml:space="preserve"> Paleogene foraminifer evolutionary tree</w:t>
      </w:r>
      <w:r w:rsidRPr="00CD0C62">
        <w:rPr>
          <w:rFonts w:ascii="Times New Roman" w:hAnsi="Times New Roman" w:cs="Times New Roman"/>
          <w:b/>
          <w:sz w:val="24"/>
          <w:szCs w:val="24"/>
        </w:rPr>
        <w:t xml:space="preserve"> generation</w:t>
      </w:r>
    </w:p>
    <w:p w14:paraId="0C20EF3D" w14:textId="7C7468B6" w:rsidR="00C94BF6" w:rsidRPr="00CD0C62" w:rsidRDefault="00151C53" w:rsidP="004D308A">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left="270"/>
        <w:rPr>
          <w:rFonts w:ascii="Times New Roman" w:hAnsi="Times New Roman" w:cs="Times New Roman"/>
          <w:sz w:val="24"/>
          <w:szCs w:val="24"/>
        </w:rPr>
      </w:pPr>
      <w:r w:rsidRPr="00CD0C62">
        <w:rPr>
          <w:rFonts w:ascii="Times New Roman" w:hAnsi="Times New Roman" w:cs="Times New Roman"/>
          <w:sz w:val="24"/>
          <w:szCs w:val="24"/>
        </w:rPr>
        <w:t xml:space="preserve">Load the </w:t>
      </w:r>
      <w:r w:rsidR="0092240B" w:rsidRPr="00CD0C62">
        <w:rPr>
          <w:rFonts w:ascii="Times New Roman" w:hAnsi="Times New Roman" w:cs="Times New Roman"/>
          <w:sz w:val="24"/>
          <w:szCs w:val="24"/>
        </w:rPr>
        <w:t>P</w:t>
      </w:r>
      <w:r w:rsidRPr="00CD0C62">
        <w:rPr>
          <w:rFonts w:ascii="Times New Roman" w:hAnsi="Times New Roman" w:cs="Times New Roman"/>
          <w:sz w:val="24"/>
          <w:szCs w:val="24"/>
        </w:rPr>
        <w:t xml:space="preserve">aleogene </w:t>
      </w:r>
      <w:r w:rsidR="0092240B" w:rsidRPr="00CD0C62">
        <w:rPr>
          <w:rFonts w:ascii="Times New Roman" w:hAnsi="Times New Roman" w:cs="Times New Roman"/>
          <w:sz w:val="24"/>
          <w:szCs w:val="24"/>
        </w:rPr>
        <w:t>f</w:t>
      </w:r>
      <w:r w:rsidRPr="00CD0C62">
        <w:rPr>
          <w:rFonts w:ascii="Times New Roman" w:hAnsi="Times New Roman" w:cs="Times New Roman"/>
          <w:sz w:val="24"/>
          <w:szCs w:val="24"/>
        </w:rPr>
        <w:t>oraminifer evolution datapack (</w:t>
      </w:r>
      <w:r w:rsidR="00682B34" w:rsidRPr="00CD0C62">
        <w:rPr>
          <w:rFonts w:ascii="Times New Roman" w:hAnsi="Times New Roman" w:cs="Times New Roman"/>
          <w:sz w:val="24"/>
        </w:rPr>
        <w:t>Paleogene forams evolution datapack with images.dpk</w:t>
      </w:r>
      <w:r w:rsidRPr="00CD0C62">
        <w:rPr>
          <w:rFonts w:ascii="Times New Roman" w:hAnsi="Times New Roman" w:cs="Times New Roman"/>
          <w:sz w:val="24"/>
          <w:szCs w:val="24"/>
        </w:rPr>
        <w:t>) file after r</w:t>
      </w:r>
      <w:r w:rsidR="0092240B" w:rsidRPr="00CD0C62">
        <w:rPr>
          <w:rFonts w:ascii="Times New Roman" w:hAnsi="Times New Roman" w:cs="Times New Roman"/>
          <w:sz w:val="24"/>
          <w:szCs w:val="24"/>
        </w:rPr>
        <w:t xml:space="preserve">unning the </w:t>
      </w:r>
      <w:r w:rsidR="0092240B" w:rsidRPr="00AD4B70">
        <w:rPr>
          <w:rFonts w:ascii="Times New Roman" w:hAnsi="Times New Roman" w:cs="Times New Roman"/>
          <w:i/>
          <w:sz w:val="24"/>
          <w:szCs w:val="24"/>
        </w:rPr>
        <w:t>TSCreator</w:t>
      </w:r>
      <w:r w:rsidR="0092240B" w:rsidRPr="00CD0C62">
        <w:rPr>
          <w:rFonts w:ascii="Times New Roman" w:hAnsi="Times New Roman" w:cs="Times New Roman"/>
          <w:sz w:val="24"/>
          <w:szCs w:val="24"/>
        </w:rPr>
        <w:t xml:space="preserve"> program. </w:t>
      </w:r>
      <w:r w:rsidR="000357E3" w:rsidRPr="00CD0C62">
        <w:rPr>
          <w:rFonts w:ascii="Times New Roman" w:hAnsi="Times New Roman" w:cs="Times New Roman"/>
          <w:sz w:val="24"/>
          <w:szCs w:val="24"/>
        </w:rPr>
        <w:t xml:space="preserve">The Top and Base age needs to be set between 20 Ma and 70 Ma for the foraminifer evolution tree to be </w:t>
      </w:r>
      <w:r w:rsidR="001F385D">
        <w:rPr>
          <w:rFonts w:ascii="Times New Roman" w:hAnsi="Times New Roman" w:cs="Times New Roman"/>
          <w:sz w:val="24"/>
          <w:szCs w:val="24"/>
        </w:rPr>
        <w:t>shown on the chart</w:t>
      </w:r>
      <w:r w:rsidR="000357E3" w:rsidRPr="00CD0C62">
        <w:rPr>
          <w:rFonts w:ascii="Times New Roman" w:hAnsi="Times New Roman" w:cs="Times New Roman"/>
          <w:sz w:val="24"/>
          <w:szCs w:val="24"/>
        </w:rPr>
        <w:t xml:space="preserve">. </w:t>
      </w:r>
      <w:r w:rsidR="001365F1">
        <w:rPr>
          <w:rFonts w:ascii="Times New Roman" w:hAnsi="Times New Roman" w:cs="Times New Roman"/>
          <w:sz w:val="24"/>
          <w:szCs w:val="24"/>
        </w:rPr>
        <w:lastRenderedPageBreak/>
        <w:t>Like</w:t>
      </w:r>
      <w:r w:rsidR="000357E3" w:rsidRPr="00CD0C62">
        <w:rPr>
          <w:rFonts w:ascii="Times New Roman" w:hAnsi="Times New Roman" w:cs="Times New Roman"/>
          <w:sz w:val="24"/>
          <w:szCs w:val="24"/>
        </w:rPr>
        <w:t xml:space="preserve"> the previous</w:t>
      </w:r>
      <w:r w:rsidR="0092240B" w:rsidRPr="00CD0C62">
        <w:rPr>
          <w:rFonts w:ascii="Times New Roman" w:hAnsi="Times New Roman" w:cs="Times New Roman"/>
          <w:sz w:val="24"/>
          <w:szCs w:val="24"/>
        </w:rPr>
        <w:t xml:space="preserve"> instructions for vertebrate evolutionary tree</w:t>
      </w:r>
      <w:r w:rsidR="000B5425" w:rsidRPr="00CD0C62">
        <w:rPr>
          <w:rFonts w:ascii="Times New Roman" w:hAnsi="Times New Roman" w:cs="Times New Roman"/>
          <w:sz w:val="24"/>
          <w:szCs w:val="24"/>
        </w:rPr>
        <w:t xml:space="preserve">, </w:t>
      </w:r>
      <w:r w:rsidR="000357E3" w:rsidRPr="00CD0C62">
        <w:rPr>
          <w:rFonts w:ascii="Times New Roman" w:hAnsi="Times New Roman" w:cs="Times New Roman"/>
          <w:sz w:val="24"/>
          <w:szCs w:val="24"/>
        </w:rPr>
        <w:t>you will have to</w:t>
      </w:r>
      <w:r w:rsidR="000B5425" w:rsidRPr="00CD0C62">
        <w:rPr>
          <w:rFonts w:ascii="Times New Roman" w:hAnsi="Times New Roman" w:cs="Times New Roman"/>
          <w:sz w:val="24"/>
          <w:szCs w:val="24"/>
        </w:rPr>
        <w:t xml:space="preserve"> choose</w:t>
      </w:r>
      <w:r w:rsidR="00BC1529" w:rsidRPr="00CD0C62">
        <w:rPr>
          <w:rFonts w:ascii="Times New Roman" w:hAnsi="Times New Roman" w:cs="Times New Roman"/>
          <w:sz w:val="24"/>
          <w:szCs w:val="24"/>
        </w:rPr>
        <w:t xml:space="preserve"> “Paleogene Planktonic Foraminifer Evolution”</w:t>
      </w:r>
      <w:r w:rsidR="000357E3" w:rsidRPr="00CD0C62">
        <w:rPr>
          <w:rFonts w:ascii="Times New Roman" w:hAnsi="Times New Roman" w:cs="Times New Roman"/>
          <w:sz w:val="24"/>
          <w:szCs w:val="24"/>
        </w:rPr>
        <w:t xml:space="preserve"> column and the sub columns </w:t>
      </w:r>
      <w:r w:rsidR="00EC26B8">
        <w:rPr>
          <w:rFonts w:ascii="Times New Roman" w:hAnsi="Times New Roman" w:cs="Times New Roman"/>
          <w:sz w:val="24"/>
          <w:szCs w:val="24"/>
        </w:rPr>
        <w:t xml:space="preserve">that </w:t>
      </w:r>
      <w:r w:rsidR="000357E3" w:rsidRPr="00CD0C62">
        <w:rPr>
          <w:rFonts w:ascii="Times New Roman" w:hAnsi="Times New Roman" w:cs="Times New Roman"/>
          <w:sz w:val="24"/>
          <w:szCs w:val="24"/>
        </w:rPr>
        <w:t>you want to visualize</w:t>
      </w:r>
      <w:r w:rsidR="00EC26B8">
        <w:rPr>
          <w:rFonts w:ascii="Times New Roman" w:hAnsi="Times New Roman" w:cs="Times New Roman"/>
          <w:sz w:val="24"/>
          <w:szCs w:val="24"/>
        </w:rPr>
        <w:t xml:space="preserve"> to generate chart images </w:t>
      </w:r>
      <w:r w:rsidR="008435CF">
        <w:rPr>
          <w:rFonts w:ascii="Times New Roman" w:hAnsi="Times New Roman" w:cs="Times New Roman"/>
          <w:sz w:val="24"/>
          <w:szCs w:val="24"/>
        </w:rPr>
        <w:t>for</w:t>
      </w:r>
      <w:r w:rsidR="00E4509E">
        <w:rPr>
          <w:rFonts w:ascii="Times New Roman" w:hAnsi="Times New Roman" w:cs="Times New Roman"/>
          <w:sz w:val="24"/>
          <w:szCs w:val="24"/>
        </w:rPr>
        <w:t xml:space="preserve"> foraminifer evolution tree</w:t>
      </w:r>
      <w:r w:rsidR="0092240B" w:rsidRPr="00CD0C62">
        <w:rPr>
          <w:rFonts w:ascii="Times New Roman" w:hAnsi="Times New Roman" w:cs="Times New Roman"/>
          <w:sz w:val="24"/>
          <w:szCs w:val="24"/>
        </w:rPr>
        <w:t xml:space="preserve">. </w:t>
      </w:r>
    </w:p>
    <w:p w14:paraId="5A9FDA9B" w14:textId="77777777" w:rsidR="00C94BF6" w:rsidRPr="00CD0C62" w:rsidRDefault="00C94BF6" w:rsidP="0092511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cs="Times New Roman"/>
          <w:sz w:val="24"/>
          <w:szCs w:val="24"/>
        </w:rPr>
      </w:pPr>
    </w:p>
    <w:p w14:paraId="7C573A64" w14:textId="518FF667" w:rsidR="00151C53" w:rsidRPr="00CD0C62" w:rsidRDefault="00ED3CAA" w:rsidP="0092511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cs="Times New Roman"/>
          <w:b/>
          <w:sz w:val="24"/>
          <w:szCs w:val="24"/>
        </w:rPr>
      </w:pPr>
      <w:r w:rsidRPr="00CD0C62">
        <w:rPr>
          <w:rFonts w:ascii="Times New Roman" w:hAnsi="Times New Roman" w:cs="Times New Roman"/>
          <w:b/>
          <w:sz w:val="24"/>
          <w:szCs w:val="24"/>
        </w:rPr>
        <w:t xml:space="preserve">Notes on </w:t>
      </w:r>
      <w:r w:rsidR="00C94BF6" w:rsidRPr="00CD0C62">
        <w:rPr>
          <w:rFonts w:ascii="Times New Roman" w:hAnsi="Times New Roman" w:cs="Times New Roman"/>
          <w:b/>
          <w:sz w:val="24"/>
          <w:szCs w:val="24"/>
        </w:rPr>
        <w:t xml:space="preserve">horse evolution datapack and </w:t>
      </w:r>
      <w:r w:rsidR="008F3BE3" w:rsidRPr="00CD0C62">
        <w:rPr>
          <w:rFonts w:ascii="Times New Roman" w:hAnsi="Times New Roman" w:cs="Times New Roman"/>
          <w:b/>
          <w:sz w:val="24"/>
          <w:szCs w:val="24"/>
        </w:rPr>
        <w:t>horse evolution tree generation</w:t>
      </w:r>
    </w:p>
    <w:p w14:paraId="6FC4C0EE" w14:textId="3FB112C2" w:rsidR="008F3BE3" w:rsidRDefault="00D33470" w:rsidP="004D308A">
      <w:pPr>
        <w:keepNext/>
        <w:widowControl w:val="0"/>
        <w:tabs>
          <w:tab w:val="left" w:pos="454"/>
        </w:tabs>
        <w:spacing w:line="480" w:lineRule="auto"/>
        <w:ind w:left="270" w:right="30"/>
        <w:rPr>
          <w:ins w:id="28" w:author="Abdullah Khan Zehady" w:date="2019-11-25T17:43:00Z"/>
          <w:rFonts w:ascii="Times New Roman" w:hAnsi="Times New Roman" w:cs="Times New Roman"/>
          <w:sz w:val="24"/>
          <w:szCs w:val="24"/>
        </w:rPr>
      </w:pPr>
      <w:r w:rsidRPr="00CD0C62">
        <w:rPr>
          <w:rFonts w:ascii="Times New Roman" w:hAnsi="Times New Roman" w:cs="Times New Roman"/>
          <w:sz w:val="24"/>
          <w:szCs w:val="24"/>
        </w:rPr>
        <w:t xml:space="preserve">We have provided </w:t>
      </w:r>
      <w:r w:rsidR="0003642F" w:rsidRPr="00CD0C62">
        <w:rPr>
          <w:rFonts w:ascii="Times New Roman" w:hAnsi="Times New Roman" w:cs="Times New Roman"/>
          <w:sz w:val="24"/>
          <w:szCs w:val="24"/>
        </w:rPr>
        <w:t>an excel file (</w:t>
      </w:r>
      <w:r w:rsidR="00682B34" w:rsidRPr="00CD0C62">
        <w:rPr>
          <w:rFonts w:ascii="Times New Roman" w:hAnsi="Times New Roman" w:cs="Times New Roman"/>
          <w:sz w:val="24"/>
        </w:rPr>
        <w:t>Horse evolution datapack making using excel.xls</w:t>
      </w:r>
      <w:r w:rsidR="0003642F" w:rsidRPr="00CD0C62">
        <w:rPr>
          <w:rFonts w:ascii="Times New Roman" w:hAnsi="Times New Roman" w:cs="Times New Roman"/>
          <w:sz w:val="24"/>
          <w:szCs w:val="24"/>
        </w:rPr>
        <w:t>) which can be used to generate a real horse evolutionary tree datapack</w:t>
      </w:r>
      <w:r w:rsidR="00682B34" w:rsidRPr="00CD0C62">
        <w:rPr>
          <w:rFonts w:ascii="Times New Roman" w:hAnsi="Times New Roman" w:cs="Times New Roman"/>
          <w:sz w:val="24"/>
          <w:szCs w:val="24"/>
        </w:rPr>
        <w:t xml:space="preserve"> (</w:t>
      </w:r>
      <w:r w:rsidR="00682B34" w:rsidRPr="00CD0C62">
        <w:rPr>
          <w:rFonts w:ascii="Times New Roman" w:hAnsi="Times New Roman" w:cs="Times New Roman"/>
          <w:sz w:val="24"/>
        </w:rPr>
        <w:t>Horse evolution datapack in text.txt</w:t>
      </w:r>
      <w:r w:rsidR="00682B34" w:rsidRPr="00CD0C62">
        <w:rPr>
          <w:rFonts w:ascii="Times New Roman" w:hAnsi="Times New Roman" w:cs="Times New Roman"/>
          <w:sz w:val="24"/>
          <w:szCs w:val="24"/>
        </w:rPr>
        <w:t>)</w:t>
      </w:r>
      <w:r w:rsidR="0003642F" w:rsidRPr="00CD0C62">
        <w:rPr>
          <w:rFonts w:ascii="Times New Roman" w:hAnsi="Times New Roman" w:cs="Times New Roman"/>
          <w:sz w:val="24"/>
          <w:szCs w:val="24"/>
        </w:rPr>
        <w:t xml:space="preserve"> similar to the sample horse evolution shown in figure 4. The excel file contains three excel sheets. The first sheet shows how each column can be populated with required information (see Appendix 2 for datapack format)</w:t>
      </w:r>
      <w:r w:rsidR="004656A3" w:rsidRPr="00CD0C62">
        <w:rPr>
          <w:rFonts w:ascii="Times New Roman" w:hAnsi="Times New Roman" w:cs="Times New Roman"/>
          <w:sz w:val="24"/>
          <w:szCs w:val="24"/>
        </w:rPr>
        <w:t xml:space="preserve">. The second sheet is where the age/stage information is given. The third sheet shows the final output generated from the first sheet which can be saved as a tab delimited text datapack file and can be loaded in the </w:t>
      </w:r>
      <w:r w:rsidR="004656A3" w:rsidRPr="00AD4B70">
        <w:rPr>
          <w:rFonts w:ascii="Times New Roman" w:hAnsi="Times New Roman" w:cs="Times New Roman"/>
          <w:i/>
          <w:sz w:val="24"/>
          <w:szCs w:val="24"/>
        </w:rPr>
        <w:t>TSCreator</w:t>
      </w:r>
      <w:r w:rsidR="004656A3" w:rsidRPr="00CD0C62">
        <w:rPr>
          <w:rFonts w:ascii="Times New Roman" w:hAnsi="Times New Roman" w:cs="Times New Roman"/>
          <w:sz w:val="24"/>
          <w:szCs w:val="24"/>
        </w:rPr>
        <w:t xml:space="preserve"> program to generate the horse evolutionary tree.</w:t>
      </w:r>
    </w:p>
    <w:p w14:paraId="072960AA" w14:textId="76084894" w:rsidR="00080880" w:rsidRDefault="00080880" w:rsidP="004D308A">
      <w:pPr>
        <w:keepNext/>
        <w:widowControl w:val="0"/>
        <w:tabs>
          <w:tab w:val="left" w:pos="454"/>
        </w:tabs>
        <w:spacing w:line="480" w:lineRule="auto"/>
        <w:ind w:left="270" w:right="30"/>
        <w:rPr>
          <w:ins w:id="29" w:author="Abdullah Khan Zehady" w:date="2019-11-25T17:43:00Z"/>
          <w:rFonts w:ascii="Times New Roman" w:hAnsi="Times New Roman" w:cs="Times New Roman"/>
          <w:sz w:val="24"/>
          <w:szCs w:val="24"/>
        </w:rPr>
      </w:pPr>
    </w:p>
    <w:p w14:paraId="324151FA" w14:textId="6C8A8468" w:rsidR="00080880" w:rsidRPr="00CD0C62" w:rsidRDefault="00080880" w:rsidP="00080880">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ins w:id="30" w:author="Abdullah Khan Zehady" w:date="2019-11-25T17:43:00Z"/>
          <w:rFonts w:ascii="Times New Roman" w:hAnsi="Times New Roman" w:cs="Times New Roman"/>
          <w:b/>
          <w:sz w:val="24"/>
          <w:szCs w:val="24"/>
        </w:rPr>
      </w:pPr>
      <w:ins w:id="31" w:author="Abdullah Khan Zehady" w:date="2019-11-25T17:43:00Z">
        <w:r w:rsidRPr="00CD0C62">
          <w:rPr>
            <w:rFonts w:ascii="Times New Roman" w:hAnsi="Times New Roman" w:cs="Times New Roman"/>
            <w:b/>
            <w:sz w:val="24"/>
            <w:szCs w:val="24"/>
          </w:rPr>
          <w:t xml:space="preserve">Instructions to </w:t>
        </w:r>
      </w:ins>
      <w:ins w:id="32" w:author="Abdullah Khan Zehady" w:date="2019-11-25T17:44:00Z">
        <w:r w:rsidR="00352746">
          <w:rPr>
            <w:rFonts w:ascii="Times New Roman" w:hAnsi="Times New Roman" w:cs="Times New Roman"/>
            <w:b/>
            <w:sz w:val="24"/>
            <w:szCs w:val="24"/>
          </w:rPr>
          <w:t>test various tree display features</w:t>
        </w:r>
      </w:ins>
    </w:p>
    <w:p w14:paraId="0EF2C348" w14:textId="25262F49" w:rsidR="00080880" w:rsidRPr="00CD0C62" w:rsidRDefault="00080880" w:rsidP="00080880">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left="270"/>
        <w:rPr>
          <w:ins w:id="33" w:author="Abdullah Khan Zehady" w:date="2019-11-25T17:43:00Z"/>
          <w:rFonts w:ascii="Times New Roman" w:hAnsi="Times New Roman" w:cs="Times New Roman"/>
          <w:sz w:val="24"/>
          <w:szCs w:val="24"/>
        </w:rPr>
      </w:pPr>
      <w:ins w:id="34" w:author="Abdullah Khan Zehady" w:date="2019-11-25T17:43:00Z">
        <w:r w:rsidRPr="00CD0C62">
          <w:rPr>
            <w:rFonts w:ascii="Times New Roman" w:hAnsi="Times New Roman" w:cs="Times New Roman"/>
            <w:sz w:val="24"/>
            <w:szCs w:val="24"/>
          </w:rPr>
          <w:t xml:space="preserve">To generate </w:t>
        </w:r>
      </w:ins>
      <w:ins w:id="35" w:author="Abdullah Khan Zehady" w:date="2019-11-25T17:45:00Z">
        <w:r w:rsidR="00352746">
          <w:rPr>
            <w:rFonts w:ascii="Times New Roman" w:hAnsi="Times New Roman" w:cs="Times New Roman"/>
            <w:sz w:val="24"/>
            <w:szCs w:val="24"/>
          </w:rPr>
          <w:t xml:space="preserve">a small foraminifer </w:t>
        </w:r>
      </w:ins>
      <w:ins w:id="36" w:author="Abdullah Khan Zehady" w:date="2019-11-25T17:43:00Z">
        <w:r w:rsidRPr="00CD0C62">
          <w:rPr>
            <w:rFonts w:ascii="Times New Roman" w:hAnsi="Times New Roman" w:cs="Times New Roman"/>
            <w:sz w:val="24"/>
            <w:szCs w:val="24"/>
          </w:rPr>
          <w:t xml:space="preserve">evolution chart </w:t>
        </w:r>
      </w:ins>
      <w:ins w:id="37" w:author="Abdullah Khan Zehady" w:date="2019-11-25T17:45:00Z">
        <w:r w:rsidR="00352746">
          <w:rPr>
            <w:rFonts w:ascii="Times New Roman" w:hAnsi="Times New Roman" w:cs="Times New Roman"/>
            <w:sz w:val="24"/>
            <w:szCs w:val="24"/>
          </w:rPr>
          <w:t>and use some new features to produce partial subtrees</w:t>
        </w:r>
      </w:ins>
      <w:ins w:id="38" w:author="Abdullah Khan Zehady" w:date="2019-11-25T17:43:00Z">
        <w:r w:rsidRPr="00CD0C62">
          <w:rPr>
            <w:rFonts w:ascii="Times New Roman" w:hAnsi="Times New Roman" w:cs="Times New Roman"/>
            <w:sz w:val="24"/>
            <w:szCs w:val="24"/>
          </w:rPr>
          <w:t>, follow the steps below:</w:t>
        </w:r>
      </w:ins>
    </w:p>
    <w:p w14:paraId="123A645F" w14:textId="18E12A51" w:rsidR="00080880" w:rsidRPr="00CD0C62" w:rsidRDefault="00080880" w:rsidP="00080880">
      <w:pPr>
        <w:keepNext/>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ins w:id="39" w:author="Abdullah Khan Zehady" w:date="2019-11-25T17:43:00Z"/>
          <w:rFonts w:ascii="Times New Roman" w:hAnsi="Times New Roman" w:cs="Times New Roman"/>
          <w:b/>
          <w:sz w:val="24"/>
          <w:szCs w:val="24"/>
        </w:rPr>
      </w:pPr>
      <w:ins w:id="40" w:author="Abdullah Khan Zehady" w:date="2019-11-25T17:43:00Z">
        <w:r w:rsidRPr="00CD0C62">
          <w:rPr>
            <w:rFonts w:ascii="Times New Roman" w:hAnsi="Times New Roman" w:cs="Times New Roman"/>
            <w:sz w:val="24"/>
            <w:szCs w:val="24"/>
          </w:rPr>
          <w:t xml:space="preserve">Run the </w:t>
        </w:r>
        <w:r w:rsidRPr="00AD4B70">
          <w:rPr>
            <w:rFonts w:ascii="Times New Roman" w:hAnsi="Times New Roman" w:cs="Times New Roman"/>
            <w:i/>
            <w:sz w:val="24"/>
            <w:szCs w:val="24"/>
          </w:rPr>
          <w:t>TSCreator</w:t>
        </w:r>
        <w:r w:rsidRPr="00CD0C62">
          <w:rPr>
            <w:rFonts w:ascii="Times New Roman" w:hAnsi="Times New Roman" w:cs="Times New Roman"/>
            <w:sz w:val="24"/>
            <w:szCs w:val="24"/>
          </w:rPr>
          <w:t xml:space="preserve"> program.</w:t>
        </w:r>
        <w:r>
          <w:rPr>
            <w:rFonts w:ascii="Times New Roman" w:hAnsi="Times New Roman" w:cs="Times New Roman"/>
            <w:sz w:val="24"/>
            <w:szCs w:val="24"/>
          </w:rPr>
          <w:t xml:space="preserve"> </w:t>
        </w:r>
      </w:ins>
    </w:p>
    <w:p w14:paraId="6529415D" w14:textId="665370F2" w:rsidR="00080880" w:rsidRPr="00CD0C62" w:rsidRDefault="00080880" w:rsidP="00080880">
      <w:pPr>
        <w:keepNext/>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ins w:id="41" w:author="Abdullah Khan Zehady" w:date="2019-11-25T17:43:00Z"/>
          <w:rFonts w:ascii="Times New Roman" w:hAnsi="Times New Roman" w:cs="Times New Roman"/>
          <w:b/>
          <w:sz w:val="24"/>
          <w:szCs w:val="24"/>
        </w:rPr>
      </w:pPr>
      <w:ins w:id="42" w:author="Abdullah Khan Zehady" w:date="2019-11-25T17:43:00Z">
        <w:r w:rsidRPr="00CD0C62">
          <w:rPr>
            <w:rFonts w:ascii="Times New Roman" w:hAnsi="Times New Roman" w:cs="Times New Roman"/>
            <w:sz w:val="24"/>
            <w:szCs w:val="24"/>
          </w:rPr>
          <w:t xml:space="preserve">Load the </w:t>
        </w:r>
      </w:ins>
      <w:ins w:id="43" w:author="Abdullah Khan Zehady" w:date="2019-11-25T17:47:00Z">
        <w:r w:rsidR="00352746">
          <w:rPr>
            <w:rFonts w:ascii="Times New Roman" w:hAnsi="Times New Roman" w:cs="Times New Roman"/>
            <w:sz w:val="24"/>
            <w:szCs w:val="24"/>
          </w:rPr>
          <w:t>“Small_foraminifer_evolution_tree.txt” datapack</w:t>
        </w:r>
      </w:ins>
      <w:ins w:id="44" w:author="Abdullah Khan Zehady" w:date="2019-11-25T17:43:00Z">
        <w:r w:rsidRPr="00CD0C62">
          <w:rPr>
            <w:rFonts w:ascii="Times New Roman" w:hAnsi="Times New Roman" w:cs="Times New Roman"/>
            <w:sz w:val="24"/>
            <w:szCs w:val="24"/>
          </w:rPr>
          <w:t xml:space="preserve"> by clicking the menu </w:t>
        </w:r>
        <w:r>
          <w:rPr>
            <w:rFonts w:ascii="Times New Roman" w:hAnsi="Times New Roman" w:cs="Times New Roman"/>
            <w:sz w:val="24"/>
            <w:szCs w:val="24"/>
          </w:rPr>
          <w:t>“</w:t>
        </w:r>
        <w:r w:rsidRPr="00CD0C62">
          <w:rPr>
            <w:rFonts w:ascii="Times New Roman" w:hAnsi="Times New Roman" w:cs="Times New Roman"/>
            <w:sz w:val="24"/>
            <w:szCs w:val="24"/>
          </w:rPr>
          <w:t>File-&gt;Add Datapack</w:t>
        </w:r>
        <w:r>
          <w:rPr>
            <w:rFonts w:ascii="Times New Roman" w:hAnsi="Times New Roman" w:cs="Times New Roman"/>
            <w:sz w:val="24"/>
            <w:szCs w:val="24"/>
          </w:rPr>
          <w:t>”</w:t>
        </w:r>
        <w:r w:rsidRPr="00CD0C62">
          <w:rPr>
            <w:rFonts w:ascii="Times New Roman" w:hAnsi="Times New Roman" w:cs="Times New Roman"/>
            <w:sz w:val="24"/>
            <w:szCs w:val="24"/>
          </w:rPr>
          <w:t>.</w:t>
        </w:r>
      </w:ins>
    </w:p>
    <w:p w14:paraId="7ABD771B" w14:textId="09BED365" w:rsidR="00080880" w:rsidRPr="00CD0C62" w:rsidRDefault="00080880" w:rsidP="00080880">
      <w:pPr>
        <w:keepNext/>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ins w:id="45" w:author="Abdullah Khan Zehady" w:date="2019-11-25T17:43:00Z"/>
          <w:rFonts w:ascii="Times New Roman" w:hAnsi="Times New Roman" w:cs="Times New Roman"/>
          <w:b/>
          <w:sz w:val="24"/>
          <w:szCs w:val="24"/>
        </w:rPr>
      </w:pPr>
      <w:ins w:id="46" w:author="Abdullah Khan Zehady" w:date="2019-11-25T17:43:00Z">
        <w:r w:rsidRPr="00CD0C62">
          <w:rPr>
            <w:rFonts w:ascii="Times New Roman" w:hAnsi="Times New Roman" w:cs="Times New Roman"/>
            <w:sz w:val="24"/>
            <w:szCs w:val="24"/>
          </w:rPr>
          <w:t xml:space="preserve">Open the Settings window by clicking the settings button. Set the “Top of Interval” to be 0 Ma and “Base of Interval” to be </w:t>
        </w:r>
      </w:ins>
      <w:ins w:id="47" w:author="Abdullah Khan Zehady" w:date="2019-11-25T17:47:00Z">
        <w:r w:rsidR="00352746">
          <w:rPr>
            <w:rFonts w:ascii="Times New Roman" w:hAnsi="Times New Roman" w:cs="Times New Roman"/>
            <w:sz w:val="24"/>
            <w:szCs w:val="24"/>
          </w:rPr>
          <w:t>45</w:t>
        </w:r>
      </w:ins>
      <w:ins w:id="48" w:author="Abdullah Khan Zehady" w:date="2019-11-25T17:43:00Z">
        <w:r w:rsidRPr="00CD0C62">
          <w:rPr>
            <w:rFonts w:ascii="Times New Roman" w:hAnsi="Times New Roman" w:cs="Times New Roman"/>
            <w:sz w:val="24"/>
            <w:szCs w:val="24"/>
          </w:rPr>
          <w:t xml:space="preserve"> Ma in the tab named “Choose Time Interval” and “Vertical Scale” to be</w:t>
        </w:r>
      </w:ins>
      <w:ins w:id="49" w:author="Abdullah Khan Zehady" w:date="2019-11-25T17:48:00Z">
        <w:r w:rsidR="00352746">
          <w:rPr>
            <w:rFonts w:ascii="Times New Roman" w:hAnsi="Times New Roman" w:cs="Times New Roman"/>
            <w:sz w:val="24"/>
            <w:szCs w:val="24"/>
          </w:rPr>
          <w:t xml:space="preserve"> 1</w:t>
        </w:r>
      </w:ins>
      <w:ins w:id="50" w:author="Abdullah Khan Zehady" w:date="2019-11-25T17:43:00Z">
        <w:r w:rsidRPr="00CD0C62">
          <w:rPr>
            <w:rFonts w:ascii="Times New Roman" w:hAnsi="Times New Roman" w:cs="Times New Roman"/>
            <w:sz w:val="24"/>
            <w:szCs w:val="24"/>
          </w:rPr>
          <w:t>.</w:t>
        </w:r>
        <w:r w:rsidRPr="00CD0C62">
          <w:rPr>
            <w:rFonts w:ascii="Times New Roman" w:hAnsi="Times New Roman" w:cs="Times New Roman"/>
            <w:b/>
            <w:sz w:val="24"/>
            <w:szCs w:val="24"/>
          </w:rPr>
          <w:t xml:space="preserve"> </w:t>
        </w:r>
        <w:r w:rsidRPr="00CD0C62">
          <w:rPr>
            <w:rFonts w:ascii="Times New Roman" w:hAnsi="Times New Roman" w:cs="Times New Roman"/>
            <w:sz w:val="24"/>
            <w:szCs w:val="24"/>
          </w:rPr>
          <w:t xml:space="preserve">Click the checkbox to turn on the option “Add </w:t>
        </w:r>
        <w:proofErr w:type="spellStart"/>
        <w:r w:rsidRPr="00CD0C62">
          <w:rPr>
            <w:rFonts w:ascii="Times New Roman" w:hAnsi="Times New Roman" w:cs="Times New Roman"/>
            <w:sz w:val="24"/>
            <w:szCs w:val="24"/>
          </w:rPr>
          <w:lastRenderedPageBreak/>
          <w:t>MouseOver</w:t>
        </w:r>
        <w:proofErr w:type="spellEnd"/>
        <w:r w:rsidRPr="00CD0C62">
          <w:rPr>
            <w:rFonts w:ascii="Times New Roman" w:hAnsi="Times New Roman" w:cs="Times New Roman"/>
            <w:sz w:val="24"/>
            <w:szCs w:val="24"/>
          </w:rPr>
          <w:t xml:space="preserve"> info (popups)” </w:t>
        </w:r>
      </w:ins>
    </w:p>
    <w:p w14:paraId="518F3D58" w14:textId="2E92C8C0" w:rsidR="00080880" w:rsidRPr="00352746" w:rsidRDefault="00080880" w:rsidP="00080880">
      <w:pPr>
        <w:keepNext/>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ins w:id="51" w:author="Abdullah Khan Zehady" w:date="2019-11-25T17:49:00Z"/>
          <w:rFonts w:ascii="Times New Roman" w:hAnsi="Times New Roman" w:cs="Times New Roman"/>
          <w:b/>
          <w:sz w:val="24"/>
          <w:szCs w:val="24"/>
          <w:rPrChange w:id="52" w:author="Abdullah Khan Zehady" w:date="2019-11-25T17:49:00Z">
            <w:rPr>
              <w:ins w:id="53" w:author="Abdullah Khan Zehady" w:date="2019-11-25T17:49:00Z"/>
              <w:rFonts w:ascii="Times New Roman" w:hAnsi="Times New Roman" w:cs="Times New Roman"/>
              <w:sz w:val="24"/>
              <w:szCs w:val="24"/>
            </w:rPr>
          </w:rPrChange>
        </w:rPr>
      </w:pPr>
      <w:ins w:id="54" w:author="Abdullah Khan Zehady" w:date="2019-11-25T17:43:00Z">
        <w:r w:rsidRPr="00CD0C62">
          <w:rPr>
            <w:rFonts w:ascii="Times New Roman" w:hAnsi="Times New Roman" w:cs="Times New Roman"/>
            <w:sz w:val="24"/>
            <w:szCs w:val="24"/>
          </w:rPr>
          <w:t>Select the next tab “Choose Columns”. You will find “</w:t>
        </w:r>
      </w:ins>
      <w:ins w:id="55" w:author="Abdullah Khan Zehady" w:date="2019-11-25T17:48:00Z">
        <w:r w:rsidR="00352746">
          <w:rPr>
            <w:rFonts w:ascii="Times New Roman" w:hAnsi="Times New Roman" w:cs="Times New Roman"/>
            <w:sz w:val="24"/>
            <w:szCs w:val="24"/>
          </w:rPr>
          <w:t>Tree</w:t>
        </w:r>
      </w:ins>
      <w:ins w:id="56" w:author="Abdullah Khan Zehady" w:date="2019-11-25T17:43:00Z">
        <w:r w:rsidRPr="00CD0C62">
          <w:rPr>
            <w:rFonts w:ascii="Times New Roman" w:hAnsi="Times New Roman" w:cs="Times New Roman"/>
            <w:sz w:val="24"/>
            <w:szCs w:val="24"/>
          </w:rPr>
          <w:t>” column loaded at the end of the list. Uncheck all the columns except “Ma”, “</w:t>
        </w:r>
      </w:ins>
      <w:ins w:id="57" w:author="Abdullah Khan Zehady" w:date="2019-11-25T17:48:00Z">
        <w:r w:rsidR="00352746">
          <w:rPr>
            <w:rFonts w:ascii="Times New Roman" w:hAnsi="Times New Roman" w:cs="Times New Roman"/>
            <w:sz w:val="24"/>
            <w:szCs w:val="24"/>
          </w:rPr>
          <w:t>Tree</w:t>
        </w:r>
      </w:ins>
      <w:ins w:id="58" w:author="Abdullah Khan Zehady" w:date="2019-11-25T17:43:00Z">
        <w:r w:rsidRPr="00CD0C62">
          <w:rPr>
            <w:rFonts w:ascii="Times New Roman" w:hAnsi="Times New Roman" w:cs="Times New Roman"/>
            <w:sz w:val="24"/>
            <w:szCs w:val="24"/>
          </w:rPr>
          <w:t xml:space="preserve">” </w:t>
        </w:r>
      </w:ins>
      <w:ins w:id="59" w:author="Abdullah Khan Zehady" w:date="2019-11-25T17:49:00Z">
        <w:r w:rsidR="00352746">
          <w:rPr>
            <w:rFonts w:ascii="Times New Roman" w:hAnsi="Times New Roman" w:cs="Times New Roman"/>
            <w:sz w:val="24"/>
            <w:szCs w:val="24"/>
          </w:rPr>
          <w:t>column.</w:t>
        </w:r>
      </w:ins>
    </w:p>
    <w:p w14:paraId="502C377B" w14:textId="324C9791" w:rsidR="00352746" w:rsidRPr="00352746" w:rsidRDefault="00352746" w:rsidP="00080880">
      <w:pPr>
        <w:keepNext/>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ins w:id="60" w:author="Abdullah Khan Zehady" w:date="2019-11-25T17:57:00Z"/>
          <w:rFonts w:ascii="Times New Roman" w:hAnsi="Times New Roman" w:cs="Times New Roman"/>
          <w:b/>
          <w:sz w:val="24"/>
          <w:szCs w:val="24"/>
          <w:rPrChange w:id="61" w:author="Abdullah Khan Zehady" w:date="2019-11-25T17:57:00Z">
            <w:rPr>
              <w:ins w:id="62" w:author="Abdullah Khan Zehady" w:date="2019-11-25T17:57:00Z"/>
              <w:rFonts w:ascii="Times New Roman" w:hAnsi="Times New Roman" w:cs="Times New Roman"/>
              <w:sz w:val="24"/>
              <w:szCs w:val="24"/>
            </w:rPr>
          </w:rPrChange>
        </w:rPr>
      </w:pPr>
      <w:ins w:id="63" w:author="Abdullah Khan Zehady" w:date="2019-11-25T17:49:00Z">
        <w:r>
          <w:rPr>
            <w:rFonts w:ascii="Times New Roman" w:hAnsi="Times New Roman" w:cs="Times New Roman"/>
            <w:sz w:val="24"/>
            <w:szCs w:val="24"/>
          </w:rPr>
          <w:t>Now select the “Tree” column</w:t>
        </w:r>
      </w:ins>
      <w:ins w:id="64" w:author="Abdullah Khan Zehady" w:date="2019-11-25T17:55:00Z">
        <w:r>
          <w:rPr>
            <w:rFonts w:ascii="Times New Roman" w:hAnsi="Times New Roman" w:cs="Times New Roman"/>
            <w:sz w:val="24"/>
            <w:szCs w:val="24"/>
          </w:rPr>
          <w:t xml:space="preserve"> which will display the tree column option in the right hand side</w:t>
        </w:r>
      </w:ins>
      <w:ins w:id="65" w:author="Abdullah Khan Zehady" w:date="2019-11-25T17:56:00Z">
        <w:r>
          <w:rPr>
            <w:rFonts w:ascii="Times New Roman" w:hAnsi="Times New Roman" w:cs="Times New Roman"/>
            <w:sz w:val="24"/>
            <w:szCs w:val="24"/>
          </w:rPr>
          <w:t xml:space="preserve"> above the “Information and References” section. If you scroll down, you will see two textboxes </w:t>
        </w:r>
      </w:ins>
      <w:ins w:id="66" w:author="Abdullah Khan Zehady" w:date="2019-11-25T17:57:00Z">
        <w:r>
          <w:rPr>
            <w:rFonts w:ascii="Times New Roman" w:hAnsi="Times New Roman" w:cs="Times New Roman"/>
            <w:sz w:val="24"/>
            <w:szCs w:val="24"/>
          </w:rPr>
          <w:t xml:space="preserve">labeled as </w:t>
        </w:r>
      </w:ins>
      <w:ins w:id="67" w:author="Abdullah Khan Zehady" w:date="2019-11-25T17:56:00Z">
        <w:r>
          <w:rPr>
            <w:rFonts w:ascii="Times New Roman" w:hAnsi="Times New Roman" w:cs="Times New Roman"/>
            <w:sz w:val="24"/>
            <w:szCs w:val="24"/>
          </w:rPr>
          <w:t>“Input first range name”</w:t>
        </w:r>
      </w:ins>
      <w:ins w:id="68" w:author="Abdullah Khan Zehady" w:date="2019-11-25T17:57:00Z">
        <w:r>
          <w:rPr>
            <w:rFonts w:ascii="Times New Roman" w:hAnsi="Times New Roman" w:cs="Times New Roman"/>
            <w:sz w:val="24"/>
            <w:szCs w:val="24"/>
          </w:rPr>
          <w:t xml:space="preserve"> and “Input second range name”.</w:t>
        </w:r>
      </w:ins>
    </w:p>
    <w:p w14:paraId="3F5F5571" w14:textId="279E9F86" w:rsidR="00352746" w:rsidRPr="00352746" w:rsidRDefault="00352746" w:rsidP="00080880">
      <w:pPr>
        <w:keepNext/>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ins w:id="69" w:author="Abdullah Khan Zehady" w:date="2019-11-25T17:59:00Z"/>
          <w:rFonts w:ascii="Times New Roman" w:hAnsi="Times New Roman" w:cs="Times New Roman"/>
          <w:b/>
          <w:sz w:val="24"/>
          <w:szCs w:val="24"/>
          <w:rPrChange w:id="70" w:author="Abdullah Khan Zehady" w:date="2019-11-25T17:59:00Z">
            <w:rPr>
              <w:ins w:id="71" w:author="Abdullah Khan Zehady" w:date="2019-11-25T17:59:00Z"/>
              <w:rFonts w:ascii="Times New Roman" w:hAnsi="Times New Roman" w:cs="Times New Roman"/>
              <w:sz w:val="24"/>
              <w:szCs w:val="24"/>
            </w:rPr>
          </w:rPrChange>
        </w:rPr>
      </w:pPr>
      <w:ins w:id="72" w:author="Abdullah Khan Zehady" w:date="2019-11-25T17:57:00Z">
        <w:r>
          <w:rPr>
            <w:rFonts w:ascii="Times New Roman" w:hAnsi="Times New Roman" w:cs="Times New Roman"/>
            <w:sz w:val="24"/>
            <w:szCs w:val="24"/>
          </w:rPr>
          <w:t>Input the species “</w:t>
        </w:r>
        <w:proofErr w:type="spellStart"/>
        <w:r>
          <w:rPr>
            <w:rFonts w:ascii="Times New Roman" w:hAnsi="Times New Roman" w:cs="Times New Roman"/>
            <w:sz w:val="24"/>
            <w:szCs w:val="24"/>
          </w:rPr>
          <w:t>Neogloboquadrina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dutertrei</w:t>
        </w:r>
        <w:proofErr w:type="spellEnd"/>
        <w:r>
          <w:rPr>
            <w:rFonts w:ascii="Times New Roman" w:hAnsi="Times New Roman" w:cs="Times New Roman"/>
            <w:sz w:val="24"/>
            <w:szCs w:val="24"/>
          </w:rPr>
          <w:t>” in the first textbox and “</w:t>
        </w:r>
        <w:proofErr w:type="spellStart"/>
        <w:r>
          <w:rPr>
            <w:rFonts w:ascii="Times New Roman" w:hAnsi="Times New Roman" w:cs="Times New Roman"/>
            <w:sz w:val="24"/>
            <w:szCs w:val="24"/>
          </w:rPr>
          <w:t>Pulleniatina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spectabilis</w:t>
        </w:r>
        <w:proofErr w:type="spellEnd"/>
        <w:r>
          <w:rPr>
            <w:rFonts w:ascii="Times New Roman" w:hAnsi="Times New Roman" w:cs="Times New Roman"/>
            <w:sz w:val="24"/>
            <w:szCs w:val="24"/>
          </w:rPr>
          <w:t>” in the seco</w:t>
        </w:r>
      </w:ins>
      <w:ins w:id="73" w:author="Abdullah Khan Zehady" w:date="2019-11-25T17:58:00Z">
        <w:r>
          <w:rPr>
            <w:rFonts w:ascii="Times New Roman" w:hAnsi="Times New Roman" w:cs="Times New Roman"/>
            <w:sz w:val="24"/>
            <w:szCs w:val="24"/>
          </w:rPr>
          <w:t>nd textbox. If you click on the “Show evolutionary history” button below the range name textbox, the evolutionary path t</w:t>
        </w:r>
      </w:ins>
      <w:ins w:id="74" w:author="Abdullah Khan Zehady" w:date="2019-11-25T17:59:00Z">
        <w:r>
          <w:rPr>
            <w:rFonts w:ascii="Times New Roman" w:hAnsi="Times New Roman" w:cs="Times New Roman"/>
            <w:sz w:val="24"/>
            <w:szCs w:val="24"/>
          </w:rPr>
          <w:t>ree will be instantly generated.</w:t>
        </w:r>
      </w:ins>
    </w:p>
    <w:p w14:paraId="0B5A90A1" w14:textId="3F0E3D79" w:rsidR="00352746" w:rsidRPr="00352746" w:rsidRDefault="00352746" w:rsidP="00080880">
      <w:pPr>
        <w:keepNext/>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ins w:id="75" w:author="Abdullah Khan Zehady" w:date="2019-11-25T18:00:00Z"/>
          <w:rFonts w:ascii="Times New Roman" w:hAnsi="Times New Roman" w:cs="Times New Roman"/>
          <w:b/>
          <w:sz w:val="24"/>
          <w:szCs w:val="24"/>
          <w:rPrChange w:id="76" w:author="Abdullah Khan Zehady" w:date="2019-11-25T18:00:00Z">
            <w:rPr>
              <w:ins w:id="77" w:author="Abdullah Khan Zehady" w:date="2019-11-25T18:00:00Z"/>
              <w:rFonts w:ascii="Times New Roman" w:hAnsi="Times New Roman" w:cs="Times New Roman"/>
              <w:sz w:val="24"/>
              <w:szCs w:val="24"/>
            </w:rPr>
          </w:rPrChange>
        </w:rPr>
      </w:pPr>
      <w:ins w:id="78" w:author="Abdullah Khan Zehady" w:date="2019-11-25T17:59:00Z">
        <w:r>
          <w:rPr>
            <w:rFonts w:ascii="Times New Roman" w:hAnsi="Times New Roman" w:cs="Times New Roman"/>
            <w:sz w:val="24"/>
            <w:szCs w:val="24"/>
          </w:rPr>
          <w:t>You can also click on the “Common ancestor of above ranges” button to get the name of the common ancestor in the following textbox and also generate the subtree</w:t>
        </w:r>
      </w:ins>
      <w:ins w:id="79" w:author="Abdullah Khan Zehady" w:date="2019-11-25T18:00:00Z">
        <w:r>
          <w:rPr>
            <w:rFonts w:ascii="Times New Roman" w:hAnsi="Times New Roman" w:cs="Times New Roman"/>
            <w:sz w:val="24"/>
            <w:szCs w:val="24"/>
          </w:rPr>
          <w:t xml:space="preserve"> rooted at the common ancestor.</w:t>
        </w:r>
      </w:ins>
    </w:p>
    <w:p w14:paraId="2059326F" w14:textId="4E98D0DC" w:rsidR="00352746" w:rsidRPr="00352746" w:rsidRDefault="00352746" w:rsidP="00080880">
      <w:pPr>
        <w:keepNext/>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ins w:id="80" w:author="Abdullah Khan Zehady" w:date="2019-11-25T18:01:00Z"/>
          <w:rFonts w:ascii="Times New Roman" w:hAnsi="Times New Roman" w:cs="Times New Roman"/>
          <w:b/>
          <w:sz w:val="24"/>
          <w:szCs w:val="24"/>
          <w:rPrChange w:id="81" w:author="Abdullah Khan Zehady" w:date="2019-11-25T18:01:00Z">
            <w:rPr>
              <w:ins w:id="82" w:author="Abdullah Khan Zehady" w:date="2019-11-25T18:01:00Z"/>
              <w:rFonts w:ascii="Times New Roman" w:hAnsi="Times New Roman" w:cs="Times New Roman"/>
              <w:sz w:val="24"/>
              <w:szCs w:val="24"/>
            </w:rPr>
          </w:rPrChange>
        </w:rPr>
      </w:pPr>
      <w:ins w:id="83" w:author="Abdullah Khan Zehady" w:date="2019-11-25T18:00:00Z">
        <w:r>
          <w:rPr>
            <w:rFonts w:ascii="Times New Roman" w:hAnsi="Times New Roman" w:cs="Times New Roman"/>
            <w:sz w:val="24"/>
            <w:szCs w:val="24"/>
          </w:rPr>
          <w:t xml:space="preserve">Now click on the “Show All Branches” button and then click generate button to show the full </w:t>
        </w:r>
      </w:ins>
      <w:ins w:id="84" w:author="Abdullah Khan Zehady" w:date="2019-11-25T18:01:00Z">
        <w:r>
          <w:rPr>
            <w:rFonts w:ascii="Times New Roman" w:hAnsi="Times New Roman" w:cs="Times New Roman"/>
            <w:sz w:val="24"/>
            <w:szCs w:val="24"/>
          </w:rPr>
          <w:t xml:space="preserve">tree again. </w:t>
        </w:r>
      </w:ins>
    </w:p>
    <w:p w14:paraId="57916C06" w14:textId="1D8DB0EB" w:rsidR="00352746" w:rsidRPr="00F74C69" w:rsidRDefault="00352746" w:rsidP="00080880">
      <w:pPr>
        <w:keepNext/>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ins w:id="85" w:author="Abdullah Khan Zehady" w:date="2019-11-25T18:04:00Z"/>
          <w:rFonts w:ascii="Times New Roman" w:hAnsi="Times New Roman" w:cs="Times New Roman"/>
          <w:b/>
          <w:sz w:val="24"/>
          <w:szCs w:val="24"/>
          <w:rPrChange w:id="86" w:author="Abdullah Khan Zehady" w:date="2019-11-25T18:04:00Z">
            <w:rPr>
              <w:ins w:id="87" w:author="Abdullah Khan Zehady" w:date="2019-11-25T18:04:00Z"/>
              <w:rFonts w:ascii="Times New Roman" w:hAnsi="Times New Roman" w:cs="Times New Roman"/>
              <w:sz w:val="24"/>
              <w:szCs w:val="24"/>
            </w:rPr>
          </w:rPrChange>
        </w:rPr>
      </w:pPr>
      <w:ins w:id="88" w:author="Abdullah Khan Zehady" w:date="2019-11-25T18:01:00Z">
        <w:r>
          <w:rPr>
            <w:rFonts w:ascii="Times New Roman" w:hAnsi="Times New Roman" w:cs="Times New Roman"/>
            <w:sz w:val="24"/>
            <w:szCs w:val="24"/>
          </w:rPr>
          <w:t xml:space="preserve">If you check the “Hide Ancestors” in the tree column option panel and </w:t>
        </w:r>
      </w:ins>
      <w:ins w:id="89" w:author="Abdullah Khan Zehady" w:date="2019-11-25T18:02:00Z">
        <w:r>
          <w:rPr>
            <w:rFonts w:ascii="Times New Roman" w:hAnsi="Times New Roman" w:cs="Times New Roman"/>
            <w:sz w:val="24"/>
            <w:szCs w:val="24"/>
          </w:rPr>
          <w:t>left button click on any of the “red-dot” branch points, all the parent ranges of the range will be hidden. If the “Hide ancestors” checkbox is unchecked,</w:t>
        </w:r>
      </w:ins>
      <w:ins w:id="90" w:author="Abdullah Khan Zehady" w:date="2019-11-25T18:03:00Z">
        <w:r>
          <w:rPr>
            <w:rFonts w:ascii="Times New Roman" w:hAnsi="Times New Roman" w:cs="Times New Roman"/>
            <w:sz w:val="24"/>
            <w:szCs w:val="24"/>
          </w:rPr>
          <w:t xml:space="preserve"> only the clicked branch is hidden otherwise.</w:t>
        </w:r>
      </w:ins>
    </w:p>
    <w:p w14:paraId="5FC8F3F2" w14:textId="10C8BE45" w:rsidR="00F74C69" w:rsidRPr="00CD0C62" w:rsidRDefault="00F74C69" w:rsidP="00080880">
      <w:pPr>
        <w:keepNext/>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ins w:id="91" w:author="Abdullah Khan Zehady" w:date="2019-11-25T17:43:00Z"/>
          <w:rFonts w:ascii="Times New Roman" w:hAnsi="Times New Roman" w:cs="Times New Roman"/>
          <w:b/>
          <w:sz w:val="24"/>
          <w:szCs w:val="24"/>
        </w:rPr>
      </w:pPr>
      <w:ins w:id="92" w:author="Abdullah Khan Zehady" w:date="2019-11-25T18:04:00Z">
        <w:r>
          <w:rPr>
            <w:rFonts w:ascii="Times New Roman" w:hAnsi="Times New Roman" w:cs="Times New Roman"/>
            <w:sz w:val="24"/>
            <w:szCs w:val="24"/>
          </w:rPr>
          <w:t>You can save the tree by clicking “Save tree” option which will save the tree column data selected in the left in three different fo</w:t>
        </w:r>
      </w:ins>
      <w:ins w:id="93" w:author="Abdullah Khan Zehady" w:date="2019-11-25T18:05:00Z">
        <w:r>
          <w:rPr>
            <w:rFonts w:ascii="Times New Roman" w:hAnsi="Times New Roman" w:cs="Times New Roman"/>
            <w:sz w:val="24"/>
            <w:szCs w:val="24"/>
          </w:rPr>
          <w:t>rmat: Nexus(.</w:t>
        </w:r>
        <w:proofErr w:type="spellStart"/>
        <w:r>
          <w:rPr>
            <w:rFonts w:ascii="Times New Roman" w:hAnsi="Times New Roman" w:cs="Times New Roman"/>
            <w:sz w:val="24"/>
            <w:szCs w:val="24"/>
          </w:rPr>
          <w:t>nex</w:t>
        </w:r>
        <w:proofErr w:type="spellEnd"/>
        <w:r>
          <w:rPr>
            <w:rFonts w:ascii="Times New Roman" w:hAnsi="Times New Roman" w:cs="Times New Roman"/>
            <w:sz w:val="24"/>
            <w:szCs w:val="24"/>
          </w:rPr>
          <w:t>), Newick(.</w:t>
        </w:r>
        <w:proofErr w:type="spellStart"/>
        <w:r>
          <w:rPr>
            <w:rFonts w:ascii="Times New Roman" w:hAnsi="Times New Roman" w:cs="Times New Roman"/>
            <w:sz w:val="24"/>
            <w:szCs w:val="24"/>
          </w:rPr>
          <w:t>nwk</w:t>
        </w:r>
        <w:proofErr w:type="spellEnd"/>
        <w:r>
          <w:rPr>
            <w:rFonts w:ascii="Times New Roman" w:hAnsi="Times New Roman" w:cs="Times New Roman"/>
            <w:sz w:val="24"/>
            <w:szCs w:val="24"/>
          </w:rPr>
          <w:t xml:space="preserve">), TSCreator(.txt). However, this option is only allowed when you have loaded an </w:t>
        </w:r>
        <w:r>
          <w:rPr>
            <w:rFonts w:ascii="Times New Roman" w:hAnsi="Times New Roman" w:cs="Times New Roman"/>
            <w:sz w:val="24"/>
            <w:szCs w:val="24"/>
          </w:rPr>
          <w:lastRenderedPageBreak/>
          <w:t xml:space="preserve">unencrypted datapack. If you have loaded an encrypted tree datapack, the program assumes that the </w:t>
        </w:r>
      </w:ins>
      <w:ins w:id="94" w:author="Abdullah Khan Zehady" w:date="2019-11-25T18:06:00Z">
        <w:r>
          <w:rPr>
            <w:rFonts w:ascii="Times New Roman" w:hAnsi="Times New Roman" w:cs="Times New Roman"/>
            <w:sz w:val="24"/>
            <w:szCs w:val="24"/>
          </w:rPr>
          <w:t>creator of the datapack doesn’t want to provide the full datapack except for visualization through TSCreator.</w:t>
        </w:r>
      </w:ins>
      <w:bookmarkStart w:id="95" w:name="_GoBack"/>
      <w:bookmarkEnd w:id="95"/>
    </w:p>
    <w:p w14:paraId="36D55C43" w14:textId="77777777" w:rsidR="00080880" w:rsidRPr="00CD0C62" w:rsidRDefault="00080880" w:rsidP="004D308A">
      <w:pPr>
        <w:keepNext/>
        <w:widowControl w:val="0"/>
        <w:tabs>
          <w:tab w:val="left" w:pos="454"/>
        </w:tabs>
        <w:spacing w:line="480" w:lineRule="auto"/>
        <w:ind w:left="270" w:right="30"/>
        <w:rPr>
          <w:rFonts w:ascii="Times New Roman" w:hAnsi="Times New Roman" w:cs="Times New Roman"/>
          <w:sz w:val="24"/>
          <w:szCs w:val="24"/>
        </w:rPr>
      </w:pPr>
    </w:p>
    <w:p w14:paraId="2CA9DA1A" w14:textId="7F601B67" w:rsidR="009160B8" w:rsidRDefault="000F4EF0" w:rsidP="0092511F">
      <w:pPr>
        <w:keepNext/>
        <w:widowControl w:val="0"/>
        <w:tabs>
          <w:tab w:val="left" w:pos="454"/>
        </w:tabs>
        <w:spacing w:line="480" w:lineRule="auto"/>
        <w:ind w:left="270" w:right="30" w:hanging="180"/>
        <w:rPr>
          <w:rFonts w:ascii="Times New Roman" w:hAnsi="Times New Roman" w:cs="Times New Roman"/>
          <w:b/>
          <w:sz w:val="24"/>
        </w:rPr>
      </w:pPr>
      <w:r>
        <w:rPr>
          <w:rFonts w:ascii="Times New Roman" w:hAnsi="Times New Roman" w:cs="Times New Roman"/>
          <w:b/>
          <w:sz w:val="24"/>
        </w:rPr>
        <w:t xml:space="preserve">How to install </w:t>
      </w:r>
      <w:r w:rsidR="006E67CA" w:rsidRPr="00AD4B70">
        <w:rPr>
          <w:rFonts w:ascii="Times New Roman" w:hAnsi="Times New Roman" w:cs="Times New Roman"/>
          <w:b/>
          <w:i/>
          <w:sz w:val="24"/>
        </w:rPr>
        <w:t>TSCreator</w:t>
      </w:r>
      <w:r w:rsidR="006E67CA">
        <w:rPr>
          <w:rFonts w:ascii="Times New Roman" w:hAnsi="Times New Roman" w:cs="Times New Roman"/>
          <w:b/>
          <w:sz w:val="24"/>
        </w:rPr>
        <w:t xml:space="preserve"> program</w:t>
      </w:r>
    </w:p>
    <w:p w14:paraId="21BA78E1" w14:textId="6E6A7C3A" w:rsidR="00666930" w:rsidRPr="00A9343E" w:rsidRDefault="00874E9E" w:rsidP="004D308A">
      <w:pPr>
        <w:keepNext/>
        <w:keepLines/>
        <w:widowControl w:val="0"/>
        <w:tabs>
          <w:tab w:val="left" w:pos="454"/>
        </w:tabs>
        <w:spacing w:line="480" w:lineRule="auto"/>
        <w:ind w:left="273" w:right="29" w:hanging="3"/>
        <w:rPr>
          <w:rFonts w:ascii="Times New Roman" w:hAnsi="Times New Roman" w:cs="Times New Roman"/>
          <w:sz w:val="24"/>
        </w:rPr>
      </w:pPr>
      <w:r w:rsidRPr="00CD0C62">
        <w:rPr>
          <w:rFonts w:ascii="Times New Roman" w:hAnsi="Times New Roman" w:cs="Times New Roman"/>
          <w:sz w:val="24"/>
          <w:szCs w:val="24"/>
        </w:rPr>
        <w:t>You can download the latest version (</w:t>
      </w:r>
      <w:r w:rsidRPr="00AD4B70">
        <w:rPr>
          <w:rFonts w:ascii="Times New Roman" w:hAnsi="Times New Roman" w:cs="Times New Roman"/>
          <w:i/>
          <w:sz w:val="24"/>
          <w:szCs w:val="24"/>
        </w:rPr>
        <w:t>TSCreator</w:t>
      </w:r>
      <w:r w:rsidRPr="00CD0C62">
        <w:rPr>
          <w:rFonts w:ascii="Times New Roman" w:hAnsi="Times New Roman" w:cs="Times New Roman"/>
          <w:sz w:val="24"/>
          <w:szCs w:val="24"/>
        </w:rPr>
        <w:t xml:space="preserve"> 7.3) of the program from our website </w:t>
      </w:r>
      <w:hyperlink r:id="rId8" w:history="1">
        <w:r w:rsidR="00A9343E" w:rsidRPr="00332DDD">
          <w:rPr>
            <w:rStyle w:val="Hyperlink"/>
            <w:rFonts w:ascii="Times New Roman" w:hAnsi="Times New Roman" w:cs="Times New Roman"/>
            <w:sz w:val="24"/>
            <w:szCs w:val="24"/>
          </w:rPr>
          <w:t>https://timescalecreator.org/download/download.php</w:t>
        </w:r>
      </w:hyperlink>
      <w:r w:rsidR="00A9343E">
        <w:rPr>
          <w:rFonts w:ascii="Times New Roman" w:hAnsi="Times New Roman" w:cs="Times New Roman"/>
          <w:b/>
          <w:sz w:val="24"/>
        </w:rPr>
        <w:t xml:space="preserve">. </w:t>
      </w:r>
      <w:r w:rsidR="00A35444">
        <w:rPr>
          <w:rFonts w:ascii="Times New Roman" w:hAnsi="Times New Roman" w:cs="Times New Roman"/>
          <w:sz w:val="24"/>
        </w:rPr>
        <w:t xml:space="preserve">Our </w:t>
      </w:r>
      <w:r w:rsidR="00857910" w:rsidRPr="00CD0C62">
        <w:rPr>
          <w:rFonts w:ascii="Times New Roman" w:hAnsi="Times New Roman" w:cs="Times New Roman"/>
          <w:sz w:val="24"/>
        </w:rPr>
        <w:t>program can be downloaded as Java archive (Jar) file and</w:t>
      </w:r>
      <w:r w:rsidR="00A35444">
        <w:rPr>
          <w:rFonts w:ascii="Times New Roman" w:hAnsi="Times New Roman" w:cs="Times New Roman"/>
          <w:sz w:val="24"/>
        </w:rPr>
        <w:t xml:space="preserve"> Windows executable file (exe). The Jar file</w:t>
      </w:r>
      <w:r w:rsidR="00857910" w:rsidRPr="00CD0C62">
        <w:rPr>
          <w:rFonts w:ascii="Times New Roman" w:hAnsi="Times New Roman" w:cs="Times New Roman"/>
          <w:sz w:val="24"/>
        </w:rPr>
        <w:t xml:space="preserve"> can</w:t>
      </w:r>
      <w:r w:rsidR="00A35444">
        <w:rPr>
          <w:rFonts w:ascii="Times New Roman" w:hAnsi="Times New Roman" w:cs="Times New Roman"/>
          <w:sz w:val="24"/>
        </w:rPr>
        <w:t xml:space="preserve"> also</w:t>
      </w:r>
      <w:r w:rsidR="00857910" w:rsidRPr="00CD0C62">
        <w:rPr>
          <w:rFonts w:ascii="Times New Roman" w:hAnsi="Times New Roman" w:cs="Times New Roman"/>
          <w:sz w:val="24"/>
        </w:rPr>
        <w:t xml:space="preserve"> be run on Linux, Chrome or any other OS</w:t>
      </w:r>
      <w:r w:rsidR="00A35444">
        <w:rPr>
          <w:rFonts w:ascii="Times New Roman" w:hAnsi="Times New Roman" w:cs="Times New Roman"/>
          <w:sz w:val="24"/>
        </w:rPr>
        <w:t xml:space="preserve"> </w:t>
      </w:r>
      <w:r w:rsidR="00AD4B70">
        <w:rPr>
          <w:rFonts w:ascii="Times New Roman" w:hAnsi="Times New Roman" w:cs="Times New Roman"/>
          <w:sz w:val="24"/>
        </w:rPr>
        <w:t>using command line</w:t>
      </w:r>
      <w:r w:rsidR="00C57422">
        <w:rPr>
          <w:rFonts w:ascii="Times New Roman" w:hAnsi="Times New Roman" w:cs="Times New Roman"/>
          <w:sz w:val="24"/>
        </w:rPr>
        <w:t xml:space="preserve"> Java program</w:t>
      </w:r>
      <w:r w:rsidR="00BC2EFA">
        <w:rPr>
          <w:rFonts w:ascii="Times New Roman" w:hAnsi="Times New Roman" w:cs="Times New Roman"/>
          <w:sz w:val="24"/>
        </w:rPr>
        <w:t xml:space="preserve"> (command: java -Xmx2G</w:t>
      </w:r>
      <w:r w:rsidR="00952847">
        <w:rPr>
          <w:rFonts w:ascii="Times New Roman" w:hAnsi="Times New Roman" w:cs="Times New Roman"/>
          <w:sz w:val="24"/>
        </w:rPr>
        <w:t xml:space="preserve"> -jar</w:t>
      </w:r>
      <w:r w:rsidR="00BC2EFA">
        <w:rPr>
          <w:rFonts w:ascii="Times New Roman" w:hAnsi="Times New Roman" w:cs="Times New Roman"/>
          <w:sz w:val="24"/>
        </w:rPr>
        <w:t xml:space="preserve"> </w:t>
      </w:r>
      <w:r w:rsidR="00952847" w:rsidRPr="00952847">
        <w:rPr>
          <w:rFonts w:ascii="Times New Roman" w:hAnsi="Times New Roman" w:cs="Times New Roman"/>
          <w:sz w:val="24"/>
        </w:rPr>
        <w:t>TSCreatorPUBLIC-7.3_15Feb2018</w:t>
      </w:r>
      <w:r w:rsidR="00952847">
        <w:rPr>
          <w:rFonts w:ascii="Times New Roman" w:hAnsi="Times New Roman" w:cs="Times New Roman"/>
          <w:sz w:val="24"/>
        </w:rPr>
        <w:t>.jar</w:t>
      </w:r>
      <w:r w:rsidR="00BC2EFA">
        <w:rPr>
          <w:rFonts w:ascii="Times New Roman" w:hAnsi="Times New Roman" w:cs="Times New Roman"/>
          <w:sz w:val="24"/>
        </w:rPr>
        <w:t>)</w:t>
      </w:r>
      <w:r w:rsidR="00857910" w:rsidRPr="00CD0C62">
        <w:rPr>
          <w:rFonts w:ascii="Times New Roman" w:hAnsi="Times New Roman" w:cs="Times New Roman"/>
          <w:sz w:val="24"/>
        </w:rPr>
        <w:t>.</w:t>
      </w:r>
      <w:r w:rsidR="00857910">
        <w:rPr>
          <w:rFonts w:ascii="Times New Roman" w:hAnsi="Times New Roman" w:cs="Times New Roman"/>
          <w:sz w:val="24"/>
        </w:rPr>
        <w:t xml:space="preserve"> You will have to first install </w:t>
      </w:r>
      <w:r w:rsidR="001A3ADA">
        <w:rPr>
          <w:rFonts w:ascii="Times New Roman" w:hAnsi="Times New Roman" w:cs="Times New Roman"/>
          <w:sz w:val="24"/>
        </w:rPr>
        <w:t>java (</w:t>
      </w:r>
      <w:hyperlink r:id="rId9" w:history="1">
        <w:r w:rsidR="001A3ADA" w:rsidRPr="00332DDD">
          <w:rPr>
            <w:rStyle w:val="Hyperlink"/>
            <w:rFonts w:ascii="Times New Roman" w:hAnsi="Times New Roman" w:cs="Times New Roman"/>
            <w:sz w:val="24"/>
          </w:rPr>
          <w:t>https://www.java.com/en/download/help/download_options.xml</w:t>
        </w:r>
      </w:hyperlink>
      <w:r w:rsidR="001A3ADA">
        <w:rPr>
          <w:rFonts w:ascii="Times New Roman" w:hAnsi="Times New Roman" w:cs="Times New Roman"/>
          <w:sz w:val="24"/>
        </w:rPr>
        <w:t xml:space="preserve"> ) on your operating system to </w:t>
      </w:r>
      <w:r w:rsidR="00666930">
        <w:rPr>
          <w:rFonts w:ascii="Times New Roman" w:hAnsi="Times New Roman" w:cs="Times New Roman"/>
          <w:sz w:val="24"/>
        </w:rPr>
        <w:t>run</w:t>
      </w:r>
      <w:r w:rsidR="001A3ADA">
        <w:rPr>
          <w:rFonts w:ascii="Times New Roman" w:hAnsi="Times New Roman" w:cs="Times New Roman"/>
          <w:sz w:val="24"/>
        </w:rPr>
        <w:t xml:space="preserve"> the </w:t>
      </w:r>
      <w:r w:rsidR="00AD4B70">
        <w:rPr>
          <w:rFonts w:ascii="Times New Roman" w:hAnsi="Times New Roman" w:cs="Times New Roman"/>
          <w:sz w:val="24"/>
        </w:rPr>
        <w:t xml:space="preserve">downloaded </w:t>
      </w:r>
      <w:r w:rsidR="001A3ADA" w:rsidRPr="00AD4B70">
        <w:rPr>
          <w:rFonts w:ascii="Times New Roman" w:hAnsi="Times New Roman" w:cs="Times New Roman"/>
          <w:i/>
          <w:sz w:val="24"/>
        </w:rPr>
        <w:t>TSCreator</w:t>
      </w:r>
      <w:r w:rsidR="00A35444">
        <w:rPr>
          <w:rFonts w:ascii="Times New Roman" w:hAnsi="Times New Roman" w:cs="Times New Roman"/>
          <w:sz w:val="24"/>
        </w:rPr>
        <w:t xml:space="preserve"> program.</w:t>
      </w:r>
      <w:r w:rsidR="001A3ADA">
        <w:rPr>
          <w:rFonts w:ascii="Times New Roman" w:hAnsi="Times New Roman" w:cs="Times New Roman"/>
          <w:sz w:val="24"/>
        </w:rPr>
        <w:t xml:space="preserve"> </w:t>
      </w:r>
    </w:p>
    <w:p w14:paraId="278E8DB1" w14:textId="18E50924" w:rsidR="006E67CA" w:rsidRDefault="00A9343E" w:rsidP="004D308A">
      <w:pPr>
        <w:keepNext/>
        <w:widowControl w:val="0"/>
        <w:tabs>
          <w:tab w:val="left" w:pos="454"/>
        </w:tabs>
        <w:spacing w:line="480" w:lineRule="auto"/>
        <w:ind w:left="270" w:right="30"/>
        <w:rPr>
          <w:rFonts w:ascii="Times New Roman" w:hAnsi="Times New Roman" w:cs="Times New Roman"/>
          <w:b/>
          <w:sz w:val="24"/>
        </w:rPr>
      </w:pPr>
      <w:r w:rsidRPr="00A9343E">
        <w:rPr>
          <w:rFonts w:ascii="Times New Roman" w:hAnsi="Times New Roman" w:cs="Times New Roman"/>
          <w:sz w:val="24"/>
        </w:rPr>
        <w:t>We</w:t>
      </w:r>
      <w:r w:rsidR="00666930">
        <w:rPr>
          <w:rFonts w:ascii="Times New Roman" w:hAnsi="Times New Roman" w:cs="Times New Roman"/>
          <w:sz w:val="24"/>
        </w:rPr>
        <w:t xml:space="preserve"> also</w:t>
      </w:r>
      <w:r>
        <w:rPr>
          <w:rFonts w:ascii="Times New Roman" w:hAnsi="Times New Roman" w:cs="Times New Roman"/>
          <w:b/>
          <w:sz w:val="24"/>
        </w:rPr>
        <w:t xml:space="preserve"> </w:t>
      </w:r>
      <w:r>
        <w:rPr>
          <w:rFonts w:ascii="Times New Roman" w:hAnsi="Times New Roman" w:cs="Times New Roman"/>
          <w:sz w:val="24"/>
        </w:rPr>
        <w:t>provide</w:t>
      </w:r>
      <w:r>
        <w:rPr>
          <w:rFonts w:ascii="Times New Roman" w:hAnsi="Times New Roman" w:cs="Times New Roman"/>
          <w:b/>
          <w:sz w:val="24"/>
        </w:rPr>
        <w:t xml:space="preserve"> </w:t>
      </w:r>
      <w:r w:rsidR="006E67CA" w:rsidRPr="00CD0C62">
        <w:rPr>
          <w:rFonts w:ascii="Times New Roman" w:hAnsi="Times New Roman" w:cs="Times New Roman"/>
          <w:sz w:val="24"/>
          <w:szCs w:val="24"/>
        </w:rPr>
        <w:t>the installer program (.dmg or .exe) for Macintosh or Windows operating system</w:t>
      </w:r>
      <w:r w:rsidR="00666930">
        <w:rPr>
          <w:rFonts w:ascii="Times New Roman" w:hAnsi="Times New Roman" w:cs="Times New Roman"/>
          <w:sz w:val="24"/>
          <w:szCs w:val="24"/>
        </w:rPr>
        <w:t xml:space="preserve"> which includes a bundled Java Runtime Environment (JRE) and does not require users to install Java</w:t>
      </w:r>
      <w:r w:rsidR="006E67CA" w:rsidRPr="00CD0C62">
        <w:rPr>
          <w:rFonts w:ascii="Times New Roman" w:hAnsi="Times New Roman" w:cs="Times New Roman"/>
          <w:sz w:val="24"/>
          <w:szCs w:val="24"/>
        </w:rPr>
        <w:t>. We</w:t>
      </w:r>
      <w:r w:rsidR="00666930">
        <w:rPr>
          <w:rFonts w:ascii="Times New Roman" w:hAnsi="Times New Roman" w:cs="Times New Roman"/>
          <w:sz w:val="24"/>
          <w:szCs w:val="24"/>
        </w:rPr>
        <w:t xml:space="preserve"> were planning to provide the installer program with this </w:t>
      </w:r>
      <w:r w:rsidR="00EC20D7">
        <w:rPr>
          <w:rFonts w:ascii="Times New Roman" w:hAnsi="Times New Roman" w:cs="Times New Roman"/>
          <w:sz w:val="24"/>
          <w:szCs w:val="24"/>
        </w:rPr>
        <w:t>publication</w:t>
      </w:r>
      <w:r w:rsidR="00952847">
        <w:rPr>
          <w:rFonts w:ascii="Times New Roman" w:hAnsi="Times New Roman" w:cs="Times New Roman"/>
          <w:sz w:val="24"/>
          <w:szCs w:val="24"/>
        </w:rPr>
        <w:t xml:space="preserve"> as additional file</w:t>
      </w:r>
      <w:r w:rsidR="00EC20D7">
        <w:rPr>
          <w:rFonts w:ascii="Times New Roman" w:hAnsi="Times New Roman" w:cs="Times New Roman"/>
          <w:sz w:val="24"/>
          <w:szCs w:val="24"/>
        </w:rPr>
        <w:t>,</w:t>
      </w:r>
      <w:r w:rsidR="00666930">
        <w:rPr>
          <w:rFonts w:ascii="Times New Roman" w:hAnsi="Times New Roman" w:cs="Times New Roman"/>
          <w:sz w:val="24"/>
          <w:szCs w:val="24"/>
        </w:rPr>
        <w:t xml:space="preserve"> but we</w:t>
      </w:r>
      <w:r w:rsidR="006E67CA" w:rsidRPr="00CD0C62">
        <w:rPr>
          <w:rFonts w:ascii="Times New Roman" w:hAnsi="Times New Roman" w:cs="Times New Roman"/>
          <w:sz w:val="24"/>
          <w:szCs w:val="24"/>
        </w:rPr>
        <w:t xml:space="preserve"> </w:t>
      </w:r>
      <w:r w:rsidR="00EC20D7">
        <w:rPr>
          <w:rFonts w:ascii="Times New Roman" w:hAnsi="Times New Roman" w:cs="Times New Roman"/>
          <w:sz w:val="24"/>
          <w:szCs w:val="24"/>
        </w:rPr>
        <w:t xml:space="preserve">were </w:t>
      </w:r>
      <w:r w:rsidR="006E67CA" w:rsidRPr="00CD0C62">
        <w:rPr>
          <w:rFonts w:ascii="Times New Roman" w:hAnsi="Times New Roman" w:cs="Times New Roman"/>
          <w:sz w:val="24"/>
          <w:szCs w:val="24"/>
        </w:rPr>
        <w:t xml:space="preserve">unable to </w:t>
      </w:r>
      <w:r w:rsidR="00666930">
        <w:rPr>
          <w:rFonts w:ascii="Times New Roman" w:hAnsi="Times New Roman" w:cs="Times New Roman"/>
          <w:sz w:val="24"/>
          <w:szCs w:val="24"/>
        </w:rPr>
        <w:t>upload</w:t>
      </w:r>
      <w:r w:rsidR="006E67CA" w:rsidRPr="00CD0C62">
        <w:rPr>
          <w:rFonts w:ascii="Times New Roman" w:hAnsi="Times New Roman" w:cs="Times New Roman"/>
          <w:sz w:val="24"/>
          <w:szCs w:val="24"/>
        </w:rPr>
        <w:t xml:space="preserve"> </w:t>
      </w:r>
      <w:r w:rsidR="001E518F">
        <w:rPr>
          <w:rFonts w:ascii="Times New Roman" w:hAnsi="Times New Roman" w:cs="Times New Roman"/>
          <w:sz w:val="24"/>
          <w:szCs w:val="24"/>
        </w:rPr>
        <w:t>due to</w:t>
      </w:r>
      <w:r w:rsidR="00952847">
        <w:rPr>
          <w:rFonts w:ascii="Times New Roman" w:hAnsi="Times New Roman" w:cs="Times New Roman"/>
          <w:sz w:val="24"/>
          <w:szCs w:val="24"/>
        </w:rPr>
        <w:t xml:space="preserve"> </w:t>
      </w:r>
      <w:r w:rsidR="006E67CA" w:rsidRPr="00CD0C62">
        <w:rPr>
          <w:rFonts w:ascii="Times New Roman" w:hAnsi="Times New Roman" w:cs="Times New Roman"/>
          <w:sz w:val="24"/>
          <w:szCs w:val="24"/>
        </w:rPr>
        <w:t xml:space="preserve">file </w:t>
      </w:r>
      <w:r w:rsidR="00EC20D7">
        <w:rPr>
          <w:rFonts w:ascii="Times New Roman" w:hAnsi="Times New Roman" w:cs="Times New Roman"/>
          <w:sz w:val="24"/>
          <w:szCs w:val="24"/>
        </w:rPr>
        <w:t>size limit</w:t>
      </w:r>
      <w:r w:rsidR="00F27E5E">
        <w:rPr>
          <w:rFonts w:ascii="Times New Roman" w:hAnsi="Times New Roman" w:cs="Times New Roman"/>
          <w:sz w:val="24"/>
          <w:szCs w:val="24"/>
        </w:rPr>
        <w:t xml:space="preserve"> (</w:t>
      </w:r>
      <w:r w:rsidR="006E67CA" w:rsidRPr="00CD0C62">
        <w:rPr>
          <w:rFonts w:ascii="Times New Roman" w:hAnsi="Times New Roman" w:cs="Times New Roman"/>
          <w:sz w:val="24"/>
          <w:szCs w:val="24"/>
        </w:rPr>
        <w:t>20 MB</w:t>
      </w:r>
      <w:r w:rsidR="00F27E5E">
        <w:rPr>
          <w:rFonts w:ascii="Times New Roman" w:hAnsi="Times New Roman" w:cs="Times New Roman"/>
          <w:sz w:val="24"/>
          <w:szCs w:val="24"/>
        </w:rPr>
        <w:t>)</w:t>
      </w:r>
      <w:r w:rsidR="006E67CA" w:rsidRPr="00CD0C62">
        <w:rPr>
          <w:rFonts w:ascii="Times New Roman" w:hAnsi="Times New Roman" w:cs="Times New Roman"/>
          <w:sz w:val="24"/>
          <w:szCs w:val="24"/>
        </w:rPr>
        <w:t xml:space="preserve">. We are planning to provide these programs </w:t>
      </w:r>
      <w:r w:rsidR="00EC20D7">
        <w:rPr>
          <w:rFonts w:ascii="Times New Roman" w:hAnsi="Times New Roman" w:cs="Times New Roman"/>
          <w:sz w:val="24"/>
          <w:szCs w:val="24"/>
        </w:rPr>
        <w:t xml:space="preserve">through our website or other </w:t>
      </w:r>
      <w:r w:rsidR="00EC20D7" w:rsidRPr="00CD0C62">
        <w:rPr>
          <w:rFonts w:ascii="Times New Roman" w:hAnsi="Times New Roman" w:cs="Times New Roman"/>
          <w:sz w:val="24"/>
          <w:szCs w:val="24"/>
        </w:rPr>
        <w:t>accessible archive</w:t>
      </w:r>
      <w:r w:rsidR="006E67CA" w:rsidRPr="00CD0C62">
        <w:rPr>
          <w:rFonts w:ascii="Times New Roman" w:hAnsi="Times New Roman" w:cs="Times New Roman"/>
          <w:sz w:val="24"/>
          <w:szCs w:val="24"/>
        </w:rPr>
        <w:t xml:space="preserve">. </w:t>
      </w:r>
    </w:p>
    <w:p w14:paraId="4D51807F" w14:textId="404E507A" w:rsidR="00C57422" w:rsidRDefault="00EC20D7" w:rsidP="00C57422">
      <w:pPr>
        <w:keepNext/>
        <w:widowControl w:val="0"/>
        <w:tabs>
          <w:tab w:val="left" w:pos="454"/>
        </w:tabs>
        <w:spacing w:line="480" w:lineRule="auto"/>
        <w:ind w:left="270" w:right="30" w:hanging="180"/>
        <w:rPr>
          <w:rFonts w:ascii="Times New Roman" w:hAnsi="Times New Roman" w:cs="Times New Roman"/>
          <w:b/>
          <w:sz w:val="24"/>
        </w:rPr>
      </w:pPr>
      <w:r>
        <w:rPr>
          <w:rFonts w:ascii="Times New Roman" w:hAnsi="Times New Roman" w:cs="Times New Roman"/>
          <w:b/>
          <w:sz w:val="24"/>
        </w:rPr>
        <w:t xml:space="preserve">Further notes </w:t>
      </w:r>
      <w:r w:rsidR="00952847">
        <w:rPr>
          <w:rFonts w:ascii="Times New Roman" w:hAnsi="Times New Roman" w:cs="Times New Roman"/>
          <w:b/>
          <w:sz w:val="24"/>
        </w:rPr>
        <w:t xml:space="preserve">on </w:t>
      </w:r>
      <w:r w:rsidRPr="00AD4B70">
        <w:rPr>
          <w:rFonts w:ascii="Times New Roman" w:hAnsi="Times New Roman" w:cs="Times New Roman"/>
          <w:b/>
          <w:i/>
          <w:sz w:val="24"/>
        </w:rPr>
        <w:t>TSCreator</w:t>
      </w:r>
      <w:r>
        <w:rPr>
          <w:rFonts w:ascii="Times New Roman" w:hAnsi="Times New Roman" w:cs="Times New Roman"/>
          <w:b/>
          <w:sz w:val="24"/>
        </w:rPr>
        <w:t xml:space="preserve"> program i</w:t>
      </w:r>
      <w:r w:rsidRPr="00CD0C62">
        <w:rPr>
          <w:rFonts w:ascii="Times New Roman" w:hAnsi="Times New Roman" w:cs="Times New Roman"/>
          <w:b/>
          <w:sz w:val="24"/>
        </w:rPr>
        <w:t>nstallation</w:t>
      </w:r>
      <w:r>
        <w:rPr>
          <w:rFonts w:ascii="Times New Roman" w:hAnsi="Times New Roman" w:cs="Times New Roman"/>
          <w:b/>
          <w:sz w:val="24"/>
        </w:rPr>
        <w:t xml:space="preserve"> and execution</w:t>
      </w:r>
    </w:p>
    <w:p w14:paraId="78E1CD07" w14:textId="55C131B0" w:rsidR="00A76C07" w:rsidRPr="00C57422" w:rsidRDefault="00C57422" w:rsidP="004D308A">
      <w:pPr>
        <w:keepNext/>
        <w:widowControl w:val="0"/>
        <w:tabs>
          <w:tab w:val="left" w:pos="454"/>
        </w:tabs>
        <w:spacing w:line="480" w:lineRule="auto"/>
        <w:ind w:left="270" w:right="30"/>
        <w:rPr>
          <w:rFonts w:ascii="Times New Roman" w:hAnsi="Times New Roman" w:cs="Times New Roman"/>
          <w:b/>
          <w:sz w:val="24"/>
        </w:rPr>
      </w:pPr>
      <w:r>
        <w:rPr>
          <w:rFonts w:ascii="Times New Roman" w:hAnsi="Times New Roman" w:cs="Times New Roman"/>
          <w:sz w:val="24"/>
        </w:rPr>
        <w:t>U</w:t>
      </w:r>
      <w:r w:rsidR="00A76C07" w:rsidRPr="00CD0C62">
        <w:rPr>
          <w:rFonts w:ascii="Times New Roman" w:hAnsi="Times New Roman" w:cs="Times New Roman"/>
          <w:sz w:val="24"/>
        </w:rPr>
        <w:t>sers may face difficulty in running the program due to multiple Java version installation</w:t>
      </w:r>
      <w:r w:rsidR="003C4970" w:rsidRPr="00CD0C62">
        <w:rPr>
          <w:rFonts w:ascii="Times New Roman" w:hAnsi="Times New Roman" w:cs="Times New Roman"/>
          <w:sz w:val="24"/>
        </w:rPr>
        <w:t xml:space="preserve"> or other </w:t>
      </w:r>
      <w:r w:rsidR="00FE3A72" w:rsidRPr="00CD0C62">
        <w:rPr>
          <w:rFonts w:ascii="Times New Roman" w:hAnsi="Times New Roman" w:cs="Times New Roman"/>
          <w:sz w:val="24"/>
        </w:rPr>
        <w:t xml:space="preserve">well documented </w:t>
      </w:r>
      <w:r w:rsidR="003C4970" w:rsidRPr="00CD0C62">
        <w:rPr>
          <w:rFonts w:ascii="Times New Roman" w:hAnsi="Times New Roman" w:cs="Times New Roman"/>
          <w:sz w:val="24"/>
        </w:rPr>
        <w:t xml:space="preserve">Java related </w:t>
      </w:r>
      <w:r w:rsidR="00873DF1" w:rsidRPr="00CD0C62">
        <w:rPr>
          <w:rFonts w:ascii="Times New Roman" w:hAnsi="Times New Roman" w:cs="Times New Roman"/>
          <w:sz w:val="24"/>
        </w:rPr>
        <w:t>issues.</w:t>
      </w:r>
      <w:r w:rsidR="0098064C">
        <w:rPr>
          <w:rFonts w:ascii="Times New Roman" w:hAnsi="Times New Roman" w:cs="Times New Roman"/>
          <w:sz w:val="24"/>
        </w:rPr>
        <w:t xml:space="preserve"> </w:t>
      </w:r>
      <w:r w:rsidR="00FB690B">
        <w:rPr>
          <w:rFonts w:ascii="Times New Roman" w:hAnsi="Times New Roman" w:cs="Times New Roman"/>
          <w:sz w:val="24"/>
        </w:rPr>
        <w:t xml:space="preserve">A number of users had to remove all prior Java installations </w:t>
      </w:r>
      <w:r w:rsidR="00332A3F">
        <w:rPr>
          <w:rFonts w:ascii="Times New Roman" w:hAnsi="Times New Roman" w:cs="Times New Roman"/>
          <w:sz w:val="24"/>
        </w:rPr>
        <w:t xml:space="preserve">to resolve conflict </w:t>
      </w:r>
      <w:r w:rsidR="00FB690B">
        <w:rPr>
          <w:rFonts w:ascii="Times New Roman" w:hAnsi="Times New Roman" w:cs="Times New Roman"/>
          <w:sz w:val="24"/>
        </w:rPr>
        <w:t xml:space="preserve">and install the latest Java again. We also </w:t>
      </w:r>
      <w:r w:rsidR="001A3C07">
        <w:rPr>
          <w:rFonts w:ascii="Times New Roman" w:hAnsi="Times New Roman" w:cs="Times New Roman"/>
          <w:sz w:val="24"/>
        </w:rPr>
        <w:t>ask users</w:t>
      </w:r>
      <w:r w:rsidR="00FB690B">
        <w:rPr>
          <w:rFonts w:ascii="Times New Roman" w:hAnsi="Times New Roman" w:cs="Times New Roman"/>
          <w:sz w:val="24"/>
        </w:rPr>
        <w:t xml:space="preserve"> to try </w:t>
      </w:r>
      <w:r w:rsidR="001A3C07">
        <w:rPr>
          <w:rFonts w:ascii="Times New Roman" w:hAnsi="Times New Roman" w:cs="Times New Roman"/>
          <w:sz w:val="24"/>
        </w:rPr>
        <w:t xml:space="preserve">previous </w:t>
      </w:r>
      <w:r w:rsidR="001A3C07" w:rsidRPr="00AD4B70">
        <w:rPr>
          <w:rFonts w:ascii="Times New Roman" w:hAnsi="Times New Roman" w:cs="Times New Roman"/>
          <w:i/>
          <w:sz w:val="24"/>
        </w:rPr>
        <w:t>TSCreator</w:t>
      </w:r>
      <w:r w:rsidR="001A3C07">
        <w:rPr>
          <w:rFonts w:ascii="Times New Roman" w:hAnsi="Times New Roman" w:cs="Times New Roman"/>
          <w:sz w:val="24"/>
        </w:rPr>
        <w:t xml:space="preserve"> version (6.8) in case you are not being able to run the current (7.3) </w:t>
      </w:r>
      <w:r w:rsidR="001A3C07">
        <w:rPr>
          <w:rFonts w:ascii="Times New Roman" w:hAnsi="Times New Roman" w:cs="Times New Roman"/>
          <w:sz w:val="24"/>
        </w:rPr>
        <w:lastRenderedPageBreak/>
        <w:t>version</w:t>
      </w:r>
      <w:r w:rsidR="00FE2888">
        <w:rPr>
          <w:rFonts w:ascii="Times New Roman" w:hAnsi="Times New Roman" w:cs="Times New Roman"/>
          <w:sz w:val="24"/>
        </w:rPr>
        <w:t xml:space="preserve"> for debugging</w:t>
      </w:r>
      <w:r w:rsidR="001A3C07">
        <w:rPr>
          <w:rFonts w:ascii="Times New Roman" w:hAnsi="Times New Roman" w:cs="Times New Roman"/>
          <w:sz w:val="24"/>
        </w:rPr>
        <w:t>.</w:t>
      </w:r>
      <w:r w:rsidR="00FB690B">
        <w:rPr>
          <w:rFonts w:ascii="Times New Roman" w:hAnsi="Times New Roman" w:cs="Times New Roman"/>
          <w:sz w:val="24"/>
        </w:rPr>
        <w:t xml:space="preserve"> </w:t>
      </w:r>
      <w:r w:rsidR="00873DF1" w:rsidRPr="00CD0C62">
        <w:rPr>
          <w:rFonts w:ascii="Times New Roman" w:hAnsi="Times New Roman" w:cs="Times New Roman"/>
          <w:sz w:val="24"/>
        </w:rPr>
        <w:t xml:space="preserve">We </w:t>
      </w:r>
      <w:r w:rsidR="0008424B" w:rsidRPr="00CD0C62">
        <w:rPr>
          <w:rFonts w:ascii="Times New Roman" w:hAnsi="Times New Roman" w:cs="Times New Roman"/>
          <w:sz w:val="24"/>
        </w:rPr>
        <w:t>encourage</w:t>
      </w:r>
      <w:r w:rsidR="00873DF1" w:rsidRPr="00CD0C62">
        <w:rPr>
          <w:rFonts w:ascii="Times New Roman" w:hAnsi="Times New Roman" w:cs="Times New Roman"/>
          <w:sz w:val="24"/>
        </w:rPr>
        <w:t xml:space="preserve"> users to directly contact us (</w:t>
      </w:r>
      <w:hyperlink r:id="rId10" w:history="1">
        <w:r w:rsidR="00873DF1" w:rsidRPr="00CD0C62">
          <w:rPr>
            <w:rStyle w:val="Hyperlink"/>
            <w:rFonts w:ascii="Times New Roman" w:hAnsi="Times New Roman" w:cs="Times New Roman"/>
            <w:sz w:val="24"/>
          </w:rPr>
          <w:t>azehady@purdue.edu</w:t>
        </w:r>
      </w:hyperlink>
      <w:r w:rsidR="00873DF1" w:rsidRPr="00CD0C62">
        <w:rPr>
          <w:rFonts w:ascii="Times New Roman" w:hAnsi="Times New Roman" w:cs="Times New Roman"/>
          <w:sz w:val="24"/>
        </w:rPr>
        <w:t xml:space="preserve">, </w:t>
      </w:r>
      <w:hyperlink r:id="rId11" w:history="1">
        <w:r w:rsidR="00873DF1" w:rsidRPr="00CD0C62">
          <w:rPr>
            <w:rStyle w:val="Hyperlink"/>
            <w:rFonts w:ascii="Times New Roman" w:hAnsi="Times New Roman" w:cs="Times New Roman"/>
            <w:sz w:val="24"/>
          </w:rPr>
          <w:t>jogg@purdue.edu</w:t>
        </w:r>
      </w:hyperlink>
      <w:r w:rsidR="00873DF1" w:rsidRPr="00CD0C62">
        <w:rPr>
          <w:rFonts w:ascii="Times New Roman" w:hAnsi="Times New Roman" w:cs="Times New Roman"/>
          <w:sz w:val="24"/>
        </w:rPr>
        <w:t>) if they are facing program installation issues</w:t>
      </w:r>
      <w:r w:rsidR="009D0FA0" w:rsidRPr="00CD0C62">
        <w:rPr>
          <w:rFonts w:ascii="Times New Roman" w:hAnsi="Times New Roman" w:cs="Times New Roman"/>
          <w:sz w:val="24"/>
        </w:rPr>
        <w:t xml:space="preserve"> or not being able to start the program upon installation</w:t>
      </w:r>
      <w:r w:rsidR="00873DF1" w:rsidRPr="00CD0C62">
        <w:rPr>
          <w:rFonts w:ascii="Times New Roman" w:hAnsi="Times New Roman" w:cs="Times New Roman"/>
          <w:sz w:val="24"/>
        </w:rPr>
        <w:t xml:space="preserve">. We </w:t>
      </w:r>
      <w:r w:rsidR="009D0FA0" w:rsidRPr="00CD0C62">
        <w:rPr>
          <w:rFonts w:ascii="Times New Roman" w:hAnsi="Times New Roman" w:cs="Times New Roman"/>
          <w:sz w:val="24"/>
        </w:rPr>
        <w:t>have been providing</w:t>
      </w:r>
      <w:r w:rsidR="00873DF1" w:rsidRPr="00CD0C62">
        <w:rPr>
          <w:rFonts w:ascii="Times New Roman" w:hAnsi="Times New Roman" w:cs="Times New Roman"/>
          <w:sz w:val="24"/>
        </w:rPr>
        <w:t xml:space="preserve"> a discussion </w:t>
      </w:r>
      <w:r w:rsidR="009F7901">
        <w:rPr>
          <w:rFonts w:ascii="Times New Roman" w:hAnsi="Times New Roman" w:cs="Times New Roman"/>
          <w:sz w:val="24"/>
        </w:rPr>
        <w:t>“</w:t>
      </w:r>
      <w:r w:rsidR="00873DF1" w:rsidRPr="00CD0C62">
        <w:rPr>
          <w:rFonts w:ascii="Times New Roman" w:hAnsi="Times New Roman" w:cs="Times New Roman"/>
          <w:sz w:val="24"/>
        </w:rPr>
        <w:t>forum</w:t>
      </w:r>
      <w:r w:rsidR="009F7901">
        <w:rPr>
          <w:rFonts w:ascii="Times New Roman" w:hAnsi="Times New Roman" w:cs="Times New Roman"/>
          <w:sz w:val="24"/>
        </w:rPr>
        <w:t>”</w:t>
      </w:r>
      <w:r w:rsidR="00873DF1" w:rsidRPr="00CD0C62">
        <w:rPr>
          <w:rFonts w:ascii="Times New Roman" w:hAnsi="Times New Roman" w:cs="Times New Roman"/>
          <w:sz w:val="24"/>
        </w:rPr>
        <w:t xml:space="preserve"> (</w:t>
      </w:r>
      <w:hyperlink r:id="rId12" w:history="1">
        <w:r w:rsidR="00873DF1" w:rsidRPr="00CD0C62">
          <w:rPr>
            <w:rStyle w:val="Hyperlink"/>
            <w:rFonts w:ascii="Times New Roman" w:hAnsi="Times New Roman" w:cs="Times New Roman"/>
            <w:sz w:val="24"/>
          </w:rPr>
          <w:t>https://timescalecreator.org/forum/forum.php</w:t>
        </w:r>
      </w:hyperlink>
      <w:r w:rsidR="00873DF1" w:rsidRPr="00CD0C62">
        <w:rPr>
          <w:rFonts w:ascii="Times New Roman" w:hAnsi="Times New Roman" w:cs="Times New Roman"/>
          <w:sz w:val="24"/>
        </w:rPr>
        <w:t xml:space="preserve">) and </w:t>
      </w:r>
      <w:r w:rsidR="009F7901">
        <w:rPr>
          <w:rFonts w:ascii="Times New Roman" w:hAnsi="Times New Roman" w:cs="Times New Roman"/>
          <w:sz w:val="24"/>
        </w:rPr>
        <w:t>“</w:t>
      </w:r>
      <w:r w:rsidR="00873DF1" w:rsidRPr="00CD0C62">
        <w:rPr>
          <w:rFonts w:ascii="Times New Roman" w:hAnsi="Times New Roman" w:cs="Times New Roman"/>
          <w:sz w:val="24"/>
        </w:rPr>
        <w:t>contact us</w:t>
      </w:r>
      <w:r w:rsidR="009F7901">
        <w:rPr>
          <w:rFonts w:ascii="Times New Roman" w:hAnsi="Times New Roman" w:cs="Times New Roman"/>
          <w:sz w:val="24"/>
        </w:rPr>
        <w:t>”</w:t>
      </w:r>
      <w:r w:rsidR="0008424B" w:rsidRPr="00CD0C62">
        <w:rPr>
          <w:rFonts w:ascii="Times New Roman" w:hAnsi="Times New Roman" w:cs="Times New Roman"/>
          <w:sz w:val="24"/>
        </w:rPr>
        <w:t xml:space="preserve"> </w:t>
      </w:r>
      <w:r w:rsidR="00873DF1" w:rsidRPr="00CD0C62">
        <w:rPr>
          <w:rFonts w:ascii="Times New Roman" w:hAnsi="Times New Roman" w:cs="Times New Roman"/>
          <w:sz w:val="24"/>
        </w:rPr>
        <w:t>(</w:t>
      </w:r>
      <w:hyperlink r:id="rId13" w:history="1">
        <w:r w:rsidR="00873DF1" w:rsidRPr="00CD0C62">
          <w:rPr>
            <w:rStyle w:val="Hyperlink"/>
            <w:rFonts w:ascii="Times New Roman" w:hAnsi="Times New Roman" w:cs="Times New Roman"/>
            <w:sz w:val="24"/>
          </w:rPr>
          <w:t>https://timescalecreator.org/contactus/contactus.php</w:t>
        </w:r>
      </w:hyperlink>
      <w:r w:rsidR="00873DF1" w:rsidRPr="00CD0C62">
        <w:rPr>
          <w:rFonts w:ascii="Times New Roman" w:hAnsi="Times New Roman" w:cs="Times New Roman"/>
          <w:sz w:val="24"/>
        </w:rPr>
        <w:t>) section on our website</w:t>
      </w:r>
      <w:r w:rsidR="009D0FA0" w:rsidRPr="00CD0C62">
        <w:rPr>
          <w:rFonts w:ascii="Times New Roman" w:hAnsi="Times New Roman" w:cs="Times New Roman"/>
          <w:sz w:val="24"/>
        </w:rPr>
        <w:t xml:space="preserve"> to </w:t>
      </w:r>
      <w:r w:rsidR="009F7901">
        <w:rPr>
          <w:rFonts w:ascii="Times New Roman" w:hAnsi="Times New Roman" w:cs="Times New Roman"/>
          <w:sz w:val="24"/>
        </w:rPr>
        <w:t xml:space="preserve">help users </w:t>
      </w:r>
      <w:r w:rsidR="009D0FA0" w:rsidRPr="00CD0C62">
        <w:rPr>
          <w:rFonts w:ascii="Times New Roman" w:hAnsi="Times New Roman" w:cs="Times New Roman"/>
          <w:sz w:val="24"/>
        </w:rPr>
        <w:t>resolve such issues</w:t>
      </w:r>
      <w:r w:rsidR="00873DF1" w:rsidRPr="00CD0C62">
        <w:rPr>
          <w:rFonts w:ascii="Times New Roman" w:hAnsi="Times New Roman" w:cs="Times New Roman"/>
          <w:sz w:val="24"/>
        </w:rPr>
        <w:t>.</w:t>
      </w:r>
      <w:r w:rsidR="001708F8">
        <w:rPr>
          <w:rFonts w:ascii="Times New Roman" w:hAnsi="Times New Roman" w:cs="Times New Roman"/>
          <w:sz w:val="24"/>
        </w:rPr>
        <w:t xml:space="preserve"> Our program is constantly undergoing development in terms of adding new features, and user friendliness and we encourage you to checkout our latest versions time to time.</w:t>
      </w:r>
    </w:p>
    <w:sectPr w:rsidR="00A76C07" w:rsidRPr="00C5742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861C9" w14:textId="77777777" w:rsidR="008D12DE" w:rsidRDefault="008D12DE" w:rsidP="006109AD">
      <w:pPr>
        <w:spacing w:after="0" w:line="240" w:lineRule="auto"/>
      </w:pPr>
      <w:r>
        <w:separator/>
      </w:r>
    </w:p>
  </w:endnote>
  <w:endnote w:type="continuationSeparator" w:id="0">
    <w:p w14:paraId="110E97BF" w14:textId="77777777" w:rsidR="008D12DE" w:rsidRDefault="008D12DE" w:rsidP="00610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855D1" w14:textId="77777777" w:rsidR="008D12DE" w:rsidRDefault="008D12DE" w:rsidP="006109AD">
      <w:pPr>
        <w:spacing w:after="0" w:line="240" w:lineRule="auto"/>
      </w:pPr>
      <w:r>
        <w:separator/>
      </w:r>
    </w:p>
  </w:footnote>
  <w:footnote w:type="continuationSeparator" w:id="0">
    <w:p w14:paraId="1DB9F042" w14:textId="77777777" w:rsidR="008D12DE" w:rsidRDefault="008D12DE" w:rsidP="006109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A3A50"/>
    <w:multiLevelType w:val="hybridMultilevel"/>
    <w:tmpl w:val="72742734"/>
    <w:lvl w:ilvl="0" w:tplc="39C83996">
      <w:start w:val="1"/>
      <w:numFmt w:val="decimal"/>
      <w:lvlText w:val="%1."/>
      <w:lvlJc w:val="left"/>
      <w:pPr>
        <w:ind w:left="1176" w:hanging="360"/>
      </w:pPr>
      <w:rPr>
        <w:b w:val="0"/>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1" w15:restartNumberingAfterBreak="0">
    <w:nsid w:val="35500C77"/>
    <w:multiLevelType w:val="hybridMultilevel"/>
    <w:tmpl w:val="72742734"/>
    <w:lvl w:ilvl="0" w:tplc="39C83996">
      <w:start w:val="1"/>
      <w:numFmt w:val="decimal"/>
      <w:lvlText w:val="%1."/>
      <w:lvlJc w:val="left"/>
      <w:pPr>
        <w:ind w:left="1176" w:hanging="360"/>
      </w:pPr>
      <w:rPr>
        <w:b w:val="0"/>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2" w15:restartNumberingAfterBreak="0">
    <w:nsid w:val="4CBC1BCE"/>
    <w:multiLevelType w:val="hybridMultilevel"/>
    <w:tmpl w:val="72742734"/>
    <w:lvl w:ilvl="0" w:tplc="39C83996">
      <w:start w:val="1"/>
      <w:numFmt w:val="decimal"/>
      <w:lvlText w:val="%1."/>
      <w:lvlJc w:val="left"/>
      <w:pPr>
        <w:ind w:left="1176" w:hanging="360"/>
      </w:pPr>
      <w:rPr>
        <w:b w:val="0"/>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dullah Khan Zehady">
    <w15:presenceInfo w15:providerId="AD" w15:userId="S::azehady@purdue.edu::13353442-d958-4e5f-a1ec-8a2b7455c8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embedSystemFonts/>
  <w:bordersDoNotSurroundHeader/>
  <w:bordersDoNotSurroundFooter/>
  <w:proofState w:spelling="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D3D"/>
    <w:rsid w:val="00021DB9"/>
    <w:rsid w:val="000255AF"/>
    <w:rsid w:val="000357E3"/>
    <w:rsid w:val="0003642F"/>
    <w:rsid w:val="00080880"/>
    <w:rsid w:val="0008424B"/>
    <w:rsid w:val="000A0E5A"/>
    <w:rsid w:val="000A13D1"/>
    <w:rsid w:val="000B5425"/>
    <w:rsid w:val="000F1BCA"/>
    <w:rsid w:val="000F4EF0"/>
    <w:rsid w:val="001365F1"/>
    <w:rsid w:val="00151C53"/>
    <w:rsid w:val="001708F8"/>
    <w:rsid w:val="001813AD"/>
    <w:rsid w:val="001A3ADA"/>
    <w:rsid w:val="001A3C07"/>
    <w:rsid w:val="001E471B"/>
    <w:rsid w:val="001E518F"/>
    <w:rsid w:val="001F385D"/>
    <w:rsid w:val="00240981"/>
    <w:rsid w:val="00272FE3"/>
    <w:rsid w:val="002C13BC"/>
    <w:rsid w:val="002F4B23"/>
    <w:rsid w:val="00316D4C"/>
    <w:rsid w:val="00332A3F"/>
    <w:rsid w:val="00333FBA"/>
    <w:rsid w:val="00352746"/>
    <w:rsid w:val="003561E1"/>
    <w:rsid w:val="003A4920"/>
    <w:rsid w:val="003A71DB"/>
    <w:rsid w:val="003C4970"/>
    <w:rsid w:val="003E5401"/>
    <w:rsid w:val="0043231D"/>
    <w:rsid w:val="00441293"/>
    <w:rsid w:val="004656A3"/>
    <w:rsid w:val="004D308A"/>
    <w:rsid w:val="00505E61"/>
    <w:rsid w:val="00536C68"/>
    <w:rsid w:val="00567897"/>
    <w:rsid w:val="006007DF"/>
    <w:rsid w:val="006109AD"/>
    <w:rsid w:val="00624E29"/>
    <w:rsid w:val="006336C8"/>
    <w:rsid w:val="00666930"/>
    <w:rsid w:val="00667D7E"/>
    <w:rsid w:val="00682B34"/>
    <w:rsid w:val="00693654"/>
    <w:rsid w:val="006E67CA"/>
    <w:rsid w:val="00790119"/>
    <w:rsid w:val="008327F0"/>
    <w:rsid w:val="008435CF"/>
    <w:rsid w:val="008573B2"/>
    <w:rsid w:val="00857910"/>
    <w:rsid w:val="00873DF1"/>
    <w:rsid w:val="00874E9E"/>
    <w:rsid w:val="008772B9"/>
    <w:rsid w:val="008A6CED"/>
    <w:rsid w:val="008B2197"/>
    <w:rsid w:val="008D12DE"/>
    <w:rsid w:val="008F3BE3"/>
    <w:rsid w:val="008F670B"/>
    <w:rsid w:val="0090372D"/>
    <w:rsid w:val="009160B8"/>
    <w:rsid w:val="0092240B"/>
    <w:rsid w:val="0092511F"/>
    <w:rsid w:val="00951F0A"/>
    <w:rsid w:val="00952847"/>
    <w:rsid w:val="00955424"/>
    <w:rsid w:val="0098064C"/>
    <w:rsid w:val="009A062C"/>
    <w:rsid w:val="009D0FA0"/>
    <w:rsid w:val="009F7901"/>
    <w:rsid w:val="00A1351A"/>
    <w:rsid w:val="00A35444"/>
    <w:rsid w:val="00A37F49"/>
    <w:rsid w:val="00A44917"/>
    <w:rsid w:val="00A76C07"/>
    <w:rsid w:val="00A84D3D"/>
    <w:rsid w:val="00A9343E"/>
    <w:rsid w:val="00AD4B70"/>
    <w:rsid w:val="00B14BFB"/>
    <w:rsid w:val="00B64404"/>
    <w:rsid w:val="00BC1529"/>
    <w:rsid w:val="00BC2EFA"/>
    <w:rsid w:val="00BC3F6E"/>
    <w:rsid w:val="00BC605D"/>
    <w:rsid w:val="00C57422"/>
    <w:rsid w:val="00C746B6"/>
    <w:rsid w:val="00C844DF"/>
    <w:rsid w:val="00C9238A"/>
    <w:rsid w:val="00C94BF6"/>
    <w:rsid w:val="00CA38E7"/>
    <w:rsid w:val="00CA6229"/>
    <w:rsid w:val="00CD0C62"/>
    <w:rsid w:val="00CE0768"/>
    <w:rsid w:val="00D00C3A"/>
    <w:rsid w:val="00D33470"/>
    <w:rsid w:val="00DC652D"/>
    <w:rsid w:val="00E4509E"/>
    <w:rsid w:val="00E65392"/>
    <w:rsid w:val="00EC20D7"/>
    <w:rsid w:val="00EC26B8"/>
    <w:rsid w:val="00ED3CAA"/>
    <w:rsid w:val="00EE0056"/>
    <w:rsid w:val="00F2630C"/>
    <w:rsid w:val="00F27E5E"/>
    <w:rsid w:val="00F60BF6"/>
    <w:rsid w:val="00F74C69"/>
    <w:rsid w:val="00F95B4E"/>
    <w:rsid w:val="00FB690B"/>
    <w:rsid w:val="00FE2888"/>
    <w:rsid w:val="00FE3A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629DC5"/>
  <w14:defaultImageDpi w14:val="0"/>
  <w15:docId w15:val="{79209629-A6F3-4C8B-ABC0-E7829F53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82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38A"/>
    <w:rPr>
      <w:color w:val="0563C1" w:themeColor="hyperlink"/>
      <w:u w:val="single"/>
    </w:rPr>
  </w:style>
  <w:style w:type="character" w:styleId="UnresolvedMention">
    <w:name w:val="Unresolved Mention"/>
    <w:basedOn w:val="DefaultParagraphFont"/>
    <w:uiPriority w:val="99"/>
    <w:semiHidden/>
    <w:unhideWhenUsed/>
    <w:rsid w:val="00C9238A"/>
    <w:rPr>
      <w:color w:val="605E5C"/>
      <w:shd w:val="clear" w:color="auto" w:fill="E1DFDD"/>
    </w:rPr>
  </w:style>
  <w:style w:type="paragraph" w:styleId="Header">
    <w:name w:val="header"/>
    <w:basedOn w:val="Normal"/>
    <w:link w:val="HeaderChar"/>
    <w:uiPriority w:val="99"/>
    <w:unhideWhenUsed/>
    <w:rsid w:val="00610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9AD"/>
  </w:style>
  <w:style w:type="paragraph" w:styleId="Footer">
    <w:name w:val="footer"/>
    <w:basedOn w:val="Normal"/>
    <w:link w:val="FooterChar"/>
    <w:uiPriority w:val="99"/>
    <w:unhideWhenUsed/>
    <w:rsid w:val="00610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9AD"/>
  </w:style>
  <w:style w:type="paragraph" w:styleId="BalloonText">
    <w:name w:val="Balloon Text"/>
    <w:basedOn w:val="Normal"/>
    <w:link w:val="BalloonTextChar"/>
    <w:uiPriority w:val="99"/>
    <w:semiHidden/>
    <w:unhideWhenUsed/>
    <w:rsid w:val="008F670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670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scalecreator.org/download/download.php" TargetMode="External"/><Relationship Id="rId13" Type="http://schemas.openxmlformats.org/officeDocument/2006/relationships/hyperlink" Target="https://timescalecreator.org/contactus/contactus.php" TargetMode="External"/><Relationship Id="rId3" Type="http://schemas.openxmlformats.org/officeDocument/2006/relationships/settings" Target="settings.xml"/><Relationship Id="rId7" Type="http://schemas.openxmlformats.org/officeDocument/2006/relationships/hyperlink" Target="https://timescalecreator.org/manual/tutorial.php" TargetMode="External"/><Relationship Id="rId12" Type="http://schemas.openxmlformats.org/officeDocument/2006/relationships/hyperlink" Target="https://timescalecreator.org/forum/forum.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gg@purdue.edu"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mailto:azehady@purdue.edu" TargetMode="External"/><Relationship Id="rId4" Type="http://schemas.openxmlformats.org/officeDocument/2006/relationships/webSettings" Target="webSettings.xml"/><Relationship Id="rId9" Type="http://schemas.openxmlformats.org/officeDocument/2006/relationships/hyperlink" Target="https://www.java.com/en/download/help/download_options.x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7</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Khan</dc:creator>
  <cp:keywords/>
  <dc:description/>
  <cp:lastModifiedBy>Abdullah Khan Zehady</cp:lastModifiedBy>
  <cp:revision>31</cp:revision>
  <dcterms:created xsi:type="dcterms:W3CDTF">2019-01-18T16:18:00Z</dcterms:created>
  <dcterms:modified xsi:type="dcterms:W3CDTF">2019-11-25T23:06:00Z</dcterms:modified>
</cp:coreProperties>
</file>